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D4634" w14:textId="77777777" w:rsidR="00FF37E8" w:rsidRDefault="005F08CE" w:rsidP="00FD69A7">
      <w:pPr>
        <w:pStyle w:val="ChapterTitle"/>
        <w:spacing w:line="360" w:lineRule="auto"/>
        <w:rPr>
          <w:sz w:val="60"/>
          <w:szCs w:val="60"/>
          <w:lang w:val="en-US"/>
        </w:rPr>
      </w:pPr>
      <w:r>
        <w:rPr>
          <w:sz w:val="60"/>
          <w:szCs w:val="60"/>
          <w:lang w:val="en-US"/>
        </w:rPr>
        <w:t xml:space="preserve">Safari </w:t>
      </w:r>
      <w:r w:rsidR="000F5B36">
        <w:rPr>
          <w:sz w:val="60"/>
          <w:szCs w:val="60"/>
          <w:lang w:val="en-US"/>
        </w:rPr>
        <w:t xml:space="preserve">Multi-Sensor </w:t>
      </w:r>
    </w:p>
    <w:p w14:paraId="39236A3B" w14:textId="52DD6EE4" w:rsidR="005B6C85" w:rsidRDefault="000F5B36" w:rsidP="00096230">
      <w:pPr>
        <w:pStyle w:val="ChapterTitle"/>
        <w:spacing w:line="360" w:lineRule="auto"/>
        <w:rPr>
          <w:sz w:val="60"/>
          <w:szCs w:val="60"/>
          <w:lang w:val="en-US"/>
        </w:rPr>
      </w:pPr>
      <w:r>
        <w:rPr>
          <w:sz w:val="60"/>
          <w:szCs w:val="60"/>
          <w:lang w:val="en-US"/>
        </w:rPr>
        <w:t>Mezzanine Card</w:t>
      </w:r>
      <w:r w:rsidR="00EF2259">
        <w:rPr>
          <w:sz w:val="60"/>
          <w:szCs w:val="60"/>
          <w:lang w:val="en-US"/>
        </w:rPr>
        <w:t xml:space="preserve"> Demo</w:t>
      </w:r>
      <w:r>
        <w:rPr>
          <w:sz w:val="60"/>
          <w:szCs w:val="60"/>
          <w:lang w:val="en-US"/>
        </w:rPr>
        <w:t xml:space="preserve"> </w:t>
      </w:r>
    </w:p>
    <w:p w14:paraId="3BD004F0" w14:textId="7117CD14" w:rsidR="00437221" w:rsidRPr="00BF4754" w:rsidRDefault="005F08CE" w:rsidP="00FD69A7">
      <w:pPr>
        <w:pStyle w:val="ChapterTitle"/>
        <w:spacing w:line="360" w:lineRule="auto"/>
        <w:rPr>
          <w:sz w:val="60"/>
          <w:szCs w:val="60"/>
        </w:rPr>
      </w:pPr>
      <w:r>
        <w:rPr>
          <w:sz w:val="60"/>
          <w:szCs w:val="60"/>
          <w:lang w:val="en-US"/>
        </w:rPr>
        <w:t>User Guide</w:t>
      </w:r>
      <w:r w:rsidR="00B91699" w:rsidRPr="00BF4754">
        <w:rPr>
          <w:sz w:val="60"/>
          <w:szCs w:val="60"/>
          <w:lang w:val="en-US"/>
        </w:rPr>
        <w:br/>
      </w:r>
    </w:p>
    <w:p w14:paraId="3BD004F1" w14:textId="6073865A" w:rsidR="00286D5D" w:rsidRDefault="008D2843" w:rsidP="00730F00">
      <w:pPr>
        <w:pStyle w:val="ChapterSubtitle"/>
        <w:rPr>
          <w:b/>
          <w:sz w:val="24"/>
          <w:highlight w:val="cyan"/>
        </w:rPr>
      </w:pPr>
      <w:r>
        <w:rPr>
          <w:noProof/>
          <w:lang w:val="en-US" w:eastAsia="en-US"/>
        </w:rPr>
        <mc:AlternateContent>
          <mc:Choice Requires="wps">
            <w:drawing>
              <wp:anchor distT="0" distB="0" distL="114300" distR="114300" simplePos="0" relativeHeight="251650560" behindDoc="0" locked="0" layoutInCell="1" allowOverlap="1" wp14:anchorId="3BD00646" wp14:editId="3BD00647">
                <wp:simplePos x="0" y="0"/>
                <wp:positionH relativeFrom="page">
                  <wp:posOffset>612775</wp:posOffset>
                </wp:positionH>
                <wp:positionV relativeFrom="paragraph">
                  <wp:posOffset>1348550</wp:posOffset>
                </wp:positionV>
                <wp:extent cx="6486525" cy="287655"/>
                <wp:effectExtent l="0" t="0" r="9525" b="0"/>
                <wp:wrapNone/>
                <wp:docPr id="510"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87655"/>
                        </a:xfrm>
                        <a:prstGeom prst="rect">
                          <a:avLst/>
                        </a:prstGeom>
                        <a:solidFill>
                          <a:srgbClr val="FDBB3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00709" w14:textId="202B38A7" w:rsidR="007615E5" w:rsidRPr="00633397" w:rsidRDefault="007615E5" w:rsidP="00437221">
                            <w:pPr>
                              <w:tabs>
                                <w:tab w:val="right" w:pos="9900"/>
                              </w:tabs>
                              <w:rPr>
                                <w:rFonts w:ascii="Theinhardt Bold" w:hAnsi="Theinhardt Bold"/>
                                <w:b/>
                              </w:rPr>
                            </w:pPr>
                            <w:r>
                              <w:rPr>
                                <w:rFonts w:ascii="Theinhardt Bold" w:hAnsi="Theinhardt Bold"/>
                                <w:b/>
                              </w:rPr>
                              <w:t xml:space="preserve">Version </w:t>
                            </w:r>
                            <w:r>
                              <w:rPr>
                                <w:rStyle w:val="Strong"/>
                              </w:rPr>
                              <w:t>0.1</w:t>
                            </w:r>
                            <w:r w:rsidRPr="00633397">
                              <w:rPr>
                                <w:rFonts w:ascii="Theinhardt Bold" w:hAnsi="Theinhardt Bold"/>
                                <w:b/>
                              </w:rPr>
                              <w:tab/>
                            </w:r>
                            <w:r>
                              <w:rPr>
                                <w:rFonts w:ascii="Theinhardt Bold" w:hAnsi="Theinhardt Bold"/>
                                <w:b/>
                              </w:rPr>
                              <w:t>1/16/2019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00646" id="_x0000_t202" coordsize="21600,21600" o:spt="202" path="m,l,21600r21600,l21600,xe">
                <v:stroke joinstyle="miter"/>
                <v:path gradientshapeok="t" o:connecttype="rect"/>
              </v:shapetype>
              <v:shape id="Text Box 167" o:spid="_x0000_s1026" type="#_x0000_t202" style="position:absolute;left:0;text-align:left;margin-left:48.25pt;margin-top:106.2pt;width:510.75pt;height:22.6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" fillcolor="#fdbb30" stroked="f">
                <v:textbox>
                  <w:txbxContent>
                    <w:p w14:paraId="3BD00709" w14:textId="202B38A7" w:rsidR="007615E5" w:rsidRPr="00633397" w:rsidRDefault="007615E5" w:rsidP="00437221">
                      <w:pPr>
                        <w:tabs>
                          <w:tab w:val="right" w:pos="9900"/>
                        </w:tabs>
                        <w:rPr>
                          <w:rFonts w:ascii="Theinhardt Bold" w:hAnsi="Theinhardt Bold"/>
                          <w:b/>
                        </w:rPr>
                      </w:pPr>
                      <w:r>
                        <w:rPr>
                          <w:rFonts w:ascii="Theinhardt Bold" w:hAnsi="Theinhardt Bold"/>
                          <w:b/>
                        </w:rPr>
                        <w:t xml:space="preserve">Version </w:t>
                      </w:r>
                      <w:r>
                        <w:rPr>
                          <w:rStyle w:val="Strong"/>
                        </w:rPr>
                        <w:t>0.1</w:t>
                      </w:r>
                      <w:r w:rsidRPr="00633397">
                        <w:rPr>
                          <w:rFonts w:ascii="Theinhardt Bold" w:hAnsi="Theinhardt Bold"/>
                          <w:b/>
                        </w:rPr>
                        <w:tab/>
                      </w:r>
                      <w:r>
                        <w:rPr>
                          <w:rFonts w:ascii="Theinhardt Bold" w:hAnsi="Theinhardt Bold"/>
                          <w:b/>
                        </w:rPr>
                        <w:t>1/16/2019</w:t>
                      </w:r>
                    </w:p>
                  </w:txbxContent>
                </v:textbox>
                <w10:wrap anchorx="page"/>
              </v:shape>
            </w:pict>
          </mc:Fallback>
        </mc:AlternateContent>
      </w:r>
      <w:bookmarkStart w:id="1" w:name="_Toc430765646"/>
      <w:r w:rsidR="00730F00">
        <w:rPr>
          <w:lang w:val="en-US"/>
        </w:rPr>
        <w:t xml:space="preserve"> </w:t>
      </w:r>
      <w:r w:rsidR="00286D5D">
        <w:rPr>
          <w:highlight w:val="cyan"/>
        </w:rPr>
        <w:br w:type="page"/>
      </w:r>
    </w:p>
    <w:sdt>
      <w:sdtPr>
        <w:rPr>
          <w:bCs/>
          <w:caps/>
          <w:sz w:val="28"/>
          <w:szCs w:val="28"/>
          <w:lang w:val="en-US"/>
        </w:rPr>
        <w:id w:val="-2034169764"/>
        <w:docPartObj>
          <w:docPartGallery w:val="Table of Contents"/>
          <w:docPartUnique/>
        </w:docPartObj>
      </w:sdtPr>
      <w:sdtEndPr>
        <w:rPr>
          <w:b/>
          <w:bCs w:val="0"/>
          <w:caps w:val="0"/>
          <w:noProof/>
          <w:sz w:val="24"/>
          <w:szCs w:val="24"/>
        </w:rPr>
      </w:sdtEndPr>
      <w:sdtContent>
        <w:p w14:paraId="3BD004F2" w14:textId="77777777" w:rsidR="002F48DA" w:rsidRPr="005A00E0" w:rsidRDefault="002F48DA" w:rsidP="005A00E0">
          <w:pPr>
            <w:pStyle w:val="BodyTextIndented"/>
            <w:rPr>
              <w:sz w:val="28"/>
              <w:szCs w:val="28"/>
            </w:rPr>
          </w:pPr>
          <w:r w:rsidRPr="005A00E0">
            <w:rPr>
              <w:sz w:val="28"/>
              <w:szCs w:val="28"/>
            </w:rPr>
            <w:t>Table of Contents</w:t>
          </w:r>
        </w:p>
        <w:p w14:paraId="7374DC7D" w14:textId="0CE5A4A1" w:rsidR="00217F41" w:rsidRDefault="002F48DA">
          <w:pPr>
            <w:pStyle w:val="TOC1"/>
            <w:rPr>
              <w:ins w:id="2" w:author="Cory Mast" w:date="2019-01-23T15:38:00Z"/>
              <w:rFonts w:asciiTheme="minorHAnsi" w:eastAsiaTheme="minorEastAsia" w:hAnsiTheme="minorHAnsi" w:cstheme="minorBidi"/>
              <w:caps w:val="0"/>
              <w:noProof/>
              <w:sz w:val="22"/>
              <w:lang w:eastAsia="en-US"/>
            </w:rPr>
          </w:pPr>
          <w:r w:rsidRPr="001A2CE9">
            <w:rPr>
              <w:sz w:val="24"/>
              <w:szCs w:val="24"/>
            </w:rPr>
            <w:fldChar w:fldCharType="begin"/>
          </w:r>
          <w:r w:rsidRPr="001A2CE9">
            <w:rPr>
              <w:sz w:val="24"/>
              <w:szCs w:val="24"/>
            </w:rPr>
            <w:instrText xml:space="preserve"> TOC \o "1-3" \h \z \u </w:instrText>
          </w:r>
          <w:r w:rsidRPr="001A2CE9">
            <w:rPr>
              <w:sz w:val="24"/>
              <w:szCs w:val="24"/>
            </w:rPr>
            <w:fldChar w:fldCharType="separate"/>
          </w:r>
          <w:ins w:id="3" w:author="Cory Mast" w:date="2019-01-23T15:38:00Z">
            <w:r w:rsidR="00217F41" w:rsidRPr="00F25629">
              <w:rPr>
                <w:rStyle w:val="Hyperlink"/>
                <w:noProof/>
              </w:rPr>
              <w:fldChar w:fldCharType="begin"/>
            </w:r>
            <w:r w:rsidR="00217F41" w:rsidRPr="00F25629">
              <w:rPr>
                <w:rStyle w:val="Hyperlink"/>
                <w:noProof/>
              </w:rPr>
              <w:instrText xml:space="preserve"> </w:instrText>
            </w:r>
            <w:r w:rsidR="00217F41">
              <w:rPr>
                <w:noProof/>
              </w:rPr>
              <w:instrText>HYPERLINK \l "_Toc536021223"</w:instrText>
            </w:r>
            <w:r w:rsidR="00217F41" w:rsidRPr="00F25629">
              <w:rPr>
                <w:rStyle w:val="Hyperlink"/>
                <w:noProof/>
              </w:rPr>
              <w:instrText xml:space="preserve"> </w:instrText>
            </w:r>
            <w:r w:rsidR="00217F41" w:rsidRPr="00F25629">
              <w:rPr>
                <w:rStyle w:val="Hyperlink"/>
                <w:noProof/>
              </w:rPr>
            </w:r>
            <w:r w:rsidR="00217F41" w:rsidRPr="00F25629">
              <w:rPr>
                <w:rStyle w:val="Hyperlink"/>
                <w:noProof/>
              </w:rPr>
              <w:fldChar w:fldCharType="separate"/>
            </w:r>
            <w:r w:rsidR="00217F41" w:rsidRPr="00F25629">
              <w:rPr>
                <w:rStyle w:val="Hyperlink"/>
                <w:noProof/>
              </w:rPr>
              <w:t>1.</w:t>
            </w:r>
            <w:r w:rsidR="00217F41">
              <w:rPr>
                <w:rFonts w:asciiTheme="minorHAnsi" w:eastAsiaTheme="minorEastAsia" w:hAnsiTheme="minorHAnsi" w:cstheme="minorBidi"/>
                <w:caps w:val="0"/>
                <w:noProof/>
                <w:sz w:val="22"/>
                <w:lang w:eastAsia="en-US"/>
              </w:rPr>
              <w:tab/>
            </w:r>
            <w:r w:rsidR="00217F41" w:rsidRPr="00F25629">
              <w:rPr>
                <w:rStyle w:val="Hyperlink"/>
                <w:noProof/>
              </w:rPr>
              <w:t>Introduction</w:t>
            </w:r>
            <w:r w:rsidR="00217F41">
              <w:rPr>
                <w:noProof/>
                <w:webHidden/>
              </w:rPr>
              <w:tab/>
            </w:r>
            <w:r w:rsidR="00217F41">
              <w:rPr>
                <w:noProof/>
                <w:webHidden/>
              </w:rPr>
              <w:fldChar w:fldCharType="begin"/>
            </w:r>
            <w:r w:rsidR="00217F41">
              <w:rPr>
                <w:noProof/>
                <w:webHidden/>
              </w:rPr>
              <w:instrText xml:space="preserve"> PAGEREF _Toc536021223 \h </w:instrText>
            </w:r>
            <w:r w:rsidR="00217F41">
              <w:rPr>
                <w:noProof/>
                <w:webHidden/>
              </w:rPr>
            </w:r>
          </w:ins>
          <w:r w:rsidR="00217F41">
            <w:rPr>
              <w:noProof/>
              <w:webHidden/>
            </w:rPr>
            <w:fldChar w:fldCharType="separate"/>
          </w:r>
          <w:ins w:id="4" w:author="Cory Mast" w:date="2019-01-23T15:38:00Z">
            <w:r w:rsidR="00217F41">
              <w:rPr>
                <w:noProof/>
                <w:webHidden/>
              </w:rPr>
              <w:t>3</w:t>
            </w:r>
            <w:r w:rsidR="00217F41">
              <w:rPr>
                <w:noProof/>
                <w:webHidden/>
              </w:rPr>
              <w:fldChar w:fldCharType="end"/>
            </w:r>
            <w:r w:rsidR="00217F41" w:rsidRPr="00F25629">
              <w:rPr>
                <w:rStyle w:val="Hyperlink"/>
                <w:noProof/>
              </w:rPr>
              <w:fldChar w:fldCharType="end"/>
            </w:r>
          </w:ins>
        </w:p>
        <w:p w14:paraId="653BAA75" w14:textId="0492955C" w:rsidR="00217F41" w:rsidRDefault="00217F41">
          <w:pPr>
            <w:pStyle w:val="TOC1"/>
            <w:rPr>
              <w:ins w:id="5" w:author="Cory Mast" w:date="2019-01-23T15:38:00Z"/>
              <w:rFonts w:asciiTheme="minorHAnsi" w:eastAsiaTheme="minorEastAsia" w:hAnsiTheme="minorHAnsi" w:cstheme="minorBidi"/>
              <w:caps w:val="0"/>
              <w:noProof/>
              <w:sz w:val="22"/>
              <w:lang w:eastAsia="en-US"/>
            </w:rPr>
          </w:pPr>
          <w:ins w:id="6"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"_Toc536021224"</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rPr>
              <w:t>2.</w:t>
            </w:r>
            <w:r>
              <w:rPr>
                <w:rFonts w:asciiTheme="minorHAnsi" w:eastAsiaTheme="minorEastAsia" w:hAnsiTheme="minorHAnsi" w:cstheme="minorBidi"/>
                <w:caps w:val="0"/>
                <w:noProof/>
                <w:sz w:val="22"/>
                <w:lang w:eastAsia="en-US"/>
              </w:rPr>
              <w:tab/>
            </w:r>
            <w:r w:rsidRPr="00F25629">
              <w:rPr>
                <w:rStyle w:val="Hyperlink"/>
                <w:noProof/>
              </w:rPr>
              <w:t>Kit Contents</w:t>
            </w:r>
            <w:r>
              <w:rPr>
                <w:noProof/>
                <w:webHidden/>
              </w:rPr>
              <w:tab/>
            </w:r>
            <w:r>
              <w:rPr>
                <w:noProof/>
                <w:webHidden/>
              </w:rPr>
              <w:fldChar w:fldCharType="begin"/>
            </w:r>
            <w:r>
              <w:rPr>
                <w:noProof/>
                <w:webHidden/>
              </w:rPr>
              <w:instrText xml:space="preserve"> PAGEREF _Toc536021224 \h </w:instrText>
            </w:r>
            <w:r>
              <w:rPr>
                <w:noProof/>
                <w:webHidden/>
              </w:rPr>
            </w:r>
          </w:ins>
          <w:r>
            <w:rPr>
              <w:noProof/>
              <w:webHidden/>
            </w:rPr>
            <w:fldChar w:fldCharType="separate"/>
          </w:r>
          <w:ins w:id="7" w:author="Cory Mast" w:date="2019-01-23T15:38:00Z">
            <w:r>
              <w:rPr>
                <w:noProof/>
                <w:webHidden/>
              </w:rPr>
              <w:t>3</w:t>
            </w:r>
            <w:r>
              <w:rPr>
                <w:noProof/>
                <w:webHidden/>
              </w:rPr>
              <w:fldChar w:fldCharType="end"/>
            </w:r>
            <w:r w:rsidRPr="00F25629">
              <w:rPr>
                <w:rStyle w:val="Hyperlink"/>
                <w:noProof/>
              </w:rPr>
              <w:fldChar w:fldCharType="end"/>
            </w:r>
          </w:ins>
        </w:p>
        <w:p w14:paraId="3D073EDE" w14:textId="2C6584E5" w:rsidR="00217F41" w:rsidRDefault="00217F41">
          <w:pPr>
            <w:pStyle w:val="TOC1"/>
            <w:rPr>
              <w:ins w:id="8" w:author="Cory Mast" w:date="2019-01-23T15:38:00Z"/>
              <w:rFonts w:asciiTheme="minorHAnsi" w:eastAsiaTheme="minorEastAsia" w:hAnsiTheme="minorHAnsi" w:cstheme="minorBidi"/>
              <w:caps w:val="0"/>
              <w:noProof/>
              <w:sz w:val="22"/>
              <w:lang w:eastAsia="en-US"/>
            </w:rPr>
          </w:pPr>
          <w:ins w:id="9"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"_Toc536021225"</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rPr>
              <w:t>3.</w:t>
            </w:r>
            <w:r>
              <w:rPr>
                <w:rFonts w:asciiTheme="minorHAnsi" w:eastAsiaTheme="minorEastAsia" w:hAnsiTheme="minorHAnsi" w:cstheme="minorBidi"/>
                <w:caps w:val="0"/>
                <w:noProof/>
                <w:sz w:val="22"/>
                <w:lang w:eastAsia="en-US"/>
              </w:rPr>
              <w:tab/>
            </w:r>
            <w:r w:rsidRPr="00F25629">
              <w:rPr>
                <w:rStyle w:val="Hyperlink"/>
                <w:noProof/>
              </w:rPr>
              <w:t>Required Hardware</w:t>
            </w:r>
            <w:r>
              <w:rPr>
                <w:noProof/>
                <w:webHidden/>
              </w:rPr>
              <w:tab/>
            </w:r>
            <w:r>
              <w:rPr>
                <w:noProof/>
                <w:webHidden/>
              </w:rPr>
              <w:fldChar w:fldCharType="begin"/>
            </w:r>
            <w:r>
              <w:rPr>
                <w:noProof/>
                <w:webHidden/>
              </w:rPr>
              <w:instrText xml:space="preserve"> PAGEREF _Toc536021225 \h </w:instrText>
            </w:r>
            <w:r>
              <w:rPr>
                <w:noProof/>
                <w:webHidden/>
              </w:rPr>
            </w:r>
          </w:ins>
          <w:r>
            <w:rPr>
              <w:noProof/>
              <w:webHidden/>
            </w:rPr>
            <w:fldChar w:fldCharType="separate"/>
          </w:r>
          <w:ins w:id="10" w:author="Cory Mast" w:date="2019-01-23T15:38:00Z">
            <w:r>
              <w:rPr>
                <w:noProof/>
                <w:webHidden/>
              </w:rPr>
              <w:t>3</w:t>
            </w:r>
            <w:r>
              <w:rPr>
                <w:noProof/>
                <w:webHidden/>
              </w:rPr>
              <w:fldChar w:fldCharType="end"/>
            </w:r>
            <w:r w:rsidRPr="00F25629">
              <w:rPr>
                <w:rStyle w:val="Hyperlink"/>
                <w:noProof/>
              </w:rPr>
              <w:fldChar w:fldCharType="end"/>
            </w:r>
          </w:ins>
        </w:p>
        <w:p w14:paraId="5A03A7DC" w14:textId="5292AB9E" w:rsidR="00217F41" w:rsidRDefault="00217F41">
          <w:pPr>
            <w:pStyle w:val="TOC2"/>
            <w:rPr>
              <w:ins w:id="11" w:author="Cory Mast" w:date="2019-01-23T15:38:00Z"/>
              <w:rFonts w:asciiTheme="minorHAnsi" w:eastAsiaTheme="minorEastAsia" w:hAnsiTheme="minorHAnsi" w:cstheme="minorBidi"/>
              <w:noProof/>
              <w:sz w:val="22"/>
              <w:szCs w:val="22"/>
              <w:lang w:eastAsia="en-US"/>
            </w:rPr>
          </w:pPr>
          <w:ins w:id="12"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"_Toc536021226"</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en-US"/>
              </w:rPr>
              <w:tab/>
            </w:r>
            <w:r w:rsidRPr="00F25629">
              <w:rPr>
                <w:rStyle w:val="Hyperlink"/>
                <w:noProof/>
              </w:rPr>
              <w:t>a</w:t>
            </w:r>
            <w:r>
              <w:rPr>
                <w:noProof/>
                <w:webHidden/>
              </w:rPr>
              <w:tab/>
            </w:r>
            <w:r>
              <w:rPr>
                <w:noProof/>
                <w:webHidden/>
              </w:rPr>
              <w:fldChar w:fldCharType="begin"/>
            </w:r>
            <w:r>
              <w:rPr>
                <w:noProof/>
                <w:webHidden/>
              </w:rPr>
              <w:instrText xml:space="preserve"> PAGEREF _Toc536021226 \h </w:instrText>
            </w:r>
            <w:r>
              <w:rPr>
                <w:noProof/>
                <w:webHidden/>
              </w:rPr>
            </w:r>
          </w:ins>
          <w:r>
            <w:rPr>
              <w:noProof/>
              <w:webHidden/>
            </w:rPr>
            <w:fldChar w:fldCharType="separate"/>
          </w:r>
          <w:ins w:id="13" w:author="Cory Mast" w:date="2019-01-23T15:38:00Z">
            <w:r>
              <w:rPr>
                <w:noProof/>
                <w:webHidden/>
              </w:rPr>
              <w:t>3</w:t>
            </w:r>
            <w:r>
              <w:rPr>
                <w:noProof/>
                <w:webHidden/>
              </w:rPr>
              <w:fldChar w:fldCharType="end"/>
            </w:r>
            <w:r w:rsidRPr="00F25629">
              <w:rPr>
                <w:rStyle w:val="Hyperlink"/>
                <w:noProof/>
              </w:rPr>
              <w:fldChar w:fldCharType="end"/>
            </w:r>
          </w:ins>
        </w:p>
        <w:p w14:paraId="594B7B43" w14:textId="45766220" w:rsidR="00217F41" w:rsidRDefault="00217F41">
          <w:pPr>
            <w:pStyle w:val="TOC1"/>
            <w:rPr>
              <w:ins w:id="14" w:author="Cory Mast" w:date="2019-01-23T15:38:00Z"/>
              <w:rFonts w:asciiTheme="minorHAnsi" w:eastAsiaTheme="minorEastAsia" w:hAnsiTheme="minorHAnsi" w:cstheme="minorBidi"/>
              <w:caps w:val="0"/>
              <w:noProof/>
              <w:sz w:val="22"/>
              <w:lang w:eastAsia="en-US"/>
            </w:rPr>
          </w:pPr>
          <w:ins w:id="15"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"_Toc536021227"</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rPr>
              <w:t>4.</w:t>
            </w:r>
            <w:r>
              <w:rPr>
                <w:rFonts w:asciiTheme="minorHAnsi" w:eastAsiaTheme="minorEastAsia" w:hAnsiTheme="minorHAnsi" w:cstheme="minorBidi"/>
                <w:caps w:val="0"/>
                <w:noProof/>
                <w:sz w:val="22"/>
                <w:lang w:eastAsia="en-US"/>
              </w:rPr>
              <w:tab/>
            </w:r>
            <w:r w:rsidRPr="00F25629">
              <w:rPr>
                <w:rStyle w:val="Hyperlink"/>
                <w:noProof/>
              </w:rPr>
              <w:t>Required Software</w:t>
            </w:r>
            <w:r>
              <w:rPr>
                <w:noProof/>
                <w:webHidden/>
              </w:rPr>
              <w:tab/>
            </w:r>
            <w:r>
              <w:rPr>
                <w:noProof/>
                <w:webHidden/>
              </w:rPr>
              <w:fldChar w:fldCharType="begin"/>
            </w:r>
            <w:r>
              <w:rPr>
                <w:noProof/>
                <w:webHidden/>
              </w:rPr>
              <w:instrText xml:space="preserve"> PAGEREF _Toc536021227 \h </w:instrText>
            </w:r>
            <w:r>
              <w:rPr>
                <w:noProof/>
                <w:webHidden/>
              </w:rPr>
            </w:r>
          </w:ins>
          <w:r>
            <w:rPr>
              <w:noProof/>
              <w:webHidden/>
            </w:rPr>
            <w:fldChar w:fldCharType="separate"/>
          </w:r>
          <w:ins w:id="16" w:author="Cory Mast" w:date="2019-01-23T15:38:00Z">
            <w:r>
              <w:rPr>
                <w:noProof/>
                <w:webHidden/>
              </w:rPr>
              <w:t>3</w:t>
            </w:r>
            <w:r>
              <w:rPr>
                <w:noProof/>
                <w:webHidden/>
              </w:rPr>
              <w:fldChar w:fldCharType="end"/>
            </w:r>
            <w:r w:rsidRPr="00F25629">
              <w:rPr>
                <w:rStyle w:val="Hyperlink"/>
                <w:noProof/>
              </w:rPr>
              <w:fldChar w:fldCharType="end"/>
            </w:r>
          </w:ins>
        </w:p>
        <w:p w14:paraId="3FC49919" w14:textId="260978C2" w:rsidR="00217F41" w:rsidRDefault="00217F41">
          <w:pPr>
            <w:pStyle w:val="TOC2"/>
            <w:rPr>
              <w:ins w:id="17" w:author="Cory Mast" w:date="2019-01-23T15:38:00Z"/>
              <w:rFonts w:asciiTheme="minorHAnsi" w:eastAsiaTheme="minorEastAsia" w:hAnsiTheme="minorHAnsi" w:cstheme="minorBidi"/>
              <w:noProof/>
              <w:sz w:val="22"/>
              <w:szCs w:val="22"/>
              <w:lang w:eastAsia="en-US"/>
            </w:rPr>
          </w:pPr>
          <w:ins w:id="18"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"_Toc536021228"</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en-US"/>
              </w:rPr>
              <w:tab/>
            </w:r>
            <w:r w:rsidRPr="00F25629">
              <w:rPr>
                <w:rStyle w:val="Hyperlink"/>
                <w:noProof/>
              </w:rPr>
              <w:t>Required Applications</w:t>
            </w:r>
            <w:r>
              <w:rPr>
                <w:noProof/>
                <w:webHidden/>
              </w:rPr>
              <w:tab/>
            </w:r>
            <w:r>
              <w:rPr>
                <w:noProof/>
                <w:webHidden/>
              </w:rPr>
              <w:fldChar w:fldCharType="begin"/>
            </w:r>
            <w:r>
              <w:rPr>
                <w:noProof/>
                <w:webHidden/>
              </w:rPr>
              <w:instrText xml:space="preserve"> PAGEREF _Toc536021228 \h </w:instrText>
            </w:r>
            <w:r>
              <w:rPr>
                <w:noProof/>
                <w:webHidden/>
              </w:rPr>
            </w:r>
          </w:ins>
          <w:r>
            <w:rPr>
              <w:noProof/>
              <w:webHidden/>
            </w:rPr>
            <w:fldChar w:fldCharType="separate"/>
          </w:r>
          <w:ins w:id="19" w:author="Cory Mast" w:date="2019-01-23T15:38:00Z">
            <w:r>
              <w:rPr>
                <w:noProof/>
                <w:webHidden/>
              </w:rPr>
              <w:t>3</w:t>
            </w:r>
            <w:r>
              <w:rPr>
                <w:noProof/>
                <w:webHidden/>
              </w:rPr>
              <w:fldChar w:fldCharType="end"/>
            </w:r>
            <w:r w:rsidRPr="00F25629">
              <w:rPr>
                <w:rStyle w:val="Hyperlink"/>
                <w:noProof/>
              </w:rPr>
              <w:fldChar w:fldCharType="end"/>
            </w:r>
          </w:ins>
        </w:p>
        <w:p w14:paraId="7432332A" w14:textId="68FB4C8D" w:rsidR="00217F41" w:rsidRDefault="00217F41">
          <w:pPr>
            <w:pStyle w:val="TOC1"/>
            <w:rPr>
              <w:ins w:id="20" w:author="Cory Mast" w:date="2019-01-23T15:38:00Z"/>
              <w:rFonts w:asciiTheme="minorHAnsi" w:eastAsiaTheme="minorEastAsia" w:hAnsiTheme="minorHAnsi" w:cstheme="minorBidi"/>
              <w:caps w:val="0"/>
              <w:noProof/>
              <w:sz w:val="22"/>
              <w:lang w:eastAsia="en-US"/>
            </w:rPr>
          </w:pPr>
          <w:ins w:id="21"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"_Toc536021229"</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rPr>
              <w:t>5.</w:t>
            </w:r>
            <w:r>
              <w:rPr>
                <w:rFonts w:asciiTheme="minorHAnsi" w:eastAsiaTheme="minorEastAsia" w:hAnsiTheme="minorHAnsi" w:cstheme="minorBidi"/>
                <w:caps w:val="0"/>
                <w:noProof/>
                <w:sz w:val="22"/>
                <w:lang w:eastAsia="en-US"/>
              </w:rPr>
              <w:tab/>
            </w:r>
            <w:r w:rsidRPr="00F25629">
              <w:rPr>
                <w:rStyle w:val="Hyperlink"/>
                <w:noProof/>
              </w:rPr>
              <w:t>Hardware Setup</w:t>
            </w:r>
            <w:r>
              <w:rPr>
                <w:noProof/>
                <w:webHidden/>
              </w:rPr>
              <w:tab/>
            </w:r>
            <w:r>
              <w:rPr>
                <w:noProof/>
                <w:webHidden/>
              </w:rPr>
              <w:fldChar w:fldCharType="begin"/>
            </w:r>
            <w:r>
              <w:rPr>
                <w:noProof/>
                <w:webHidden/>
              </w:rPr>
              <w:instrText xml:space="preserve"> PAGEREF _Toc536021229 \h </w:instrText>
            </w:r>
            <w:r>
              <w:rPr>
                <w:noProof/>
                <w:webHidden/>
              </w:rPr>
            </w:r>
          </w:ins>
          <w:r>
            <w:rPr>
              <w:noProof/>
              <w:webHidden/>
            </w:rPr>
            <w:fldChar w:fldCharType="separate"/>
          </w:r>
          <w:ins w:id="22" w:author="Cory Mast" w:date="2019-01-23T15:38:00Z">
            <w:r>
              <w:rPr>
                <w:noProof/>
                <w:webHidden/>
              </w:rPr>
              <w:t>4</w:t>
            </w:r>
            <w:r>
              <w:rPr>
                <w:noProof/>
                <w:webHidden/>
              </w:rPr>
              <w:fldChar w:fldCharType="end"/>
            </w:r>
            <w:r w:rsidRPr="00F25629">
              <w:rPr>
                <w:rStyle w:val="Hyperlink"/>
                <w:noProof/>
              </w:rPr>
              <w:fldChar w:fldCharType="end"/>
            </w:r>
          </w:ins>
        </w:p>
        <w:p w14:paraId="44E1BF5A" w14:textId="0D65EE9E" w:rsidR="00217F41" w:rsidRDefault="00217F41">
          <w:pPr>
            <w:pStyle w:val="TOC2"/>
            <w:rPr>
              <w:ins w:id="23" w:author="Cory Mast" w:date="2019-01-23T15:38:00Z"/>
              <w:rFonts w:asciiTheme="minorHAnsi" w:eastAsiaTheme="minorEastAsia" w:hAnsiTheme="minorHAnsi" w:cstheme="minorBidi"/>
              <w:noProof/>
              <w:sz w:val="22"/>
              <w:szCs w:val="22"/>
              <w:lang w:eastAsia="en-US"/>
            </w:rPr>
          </w:pPr>
          <w:ins w:id="24"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"_Toc536021230"</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en-US"/>
              </w:rPr>
              <w:tab/>
            </w:r>
            <w:r w:rsidRPr="00F25629">
              <w:rPr>
                <w:rStyle w:val="Hyperlink"/>
                <w:noProof/>
              </w:rPr>
              <w:t>Connect the Safari board to the Meerkat using the 40 pin low-speed connector J7.</w:t>
            </w:r>
            <w:r>
              <w:rPr>
                <w:noProof/>
                <w:webHidden/>
              </w:rPr>
              <w:tab/>
            </w:r>
            <w:r>
              <w:rPr>
                <w:noProof/>
                <w:webHidden/>
              </w:rPr>
              <w:fldChar w:fldCharType="begin"/>
            </w:r>
            <w:r>
              <w:rPr>
                <w:noProof/>
                <w:webHidden/>
              </w:rPr>
              <w:instrText xml:space="preserve"> PAGEREF _Toc536021230 \h </w:instrText>
            </w:r>
            <w:r>
              <w:rPr>
                <w:noProof/>
                <w:webHidden/>
              </w:rPr>
            </w:r>
          </w:ins>
          <w:r>
            <w:rPr>
              <w:noProof/>
              <w:webHidden/>
            </w:rPr>
            <w:fldChar w:fldCharType="separate"/>
          </w:r>
          <w:ins w:id="25" w:author="Cory Mast" w:date="2019-01-23T15:38:00Z">
            <w:r>
              <w:rPr>
                <w:noProof/>
                <w:webHidden/>
              </w:rPr>
              <w:t>4</w:t>
            </w:r>
            <w:r>
              <w:rPr>
                <w:noProof/>
                <w:webHidden/>
              </w:rPr>
              <w:fldChar w:fldCharType="end"/>
            </w:r>
            <w:r w:rsidRPr="00F25629">
              <w:rPr>
                <w:rStyle w:val="Hyperlink"/>
                <w:noProof/>
              </w:rPr>
              <w:fldChar w:fldCharType="end"/>
            </w:r>
          </w:ins>
        </w:p>
        <w:p w14:paraId="2376CB85" w14:textId="1967DAD6" w:rsidR="00217F41" w:rsidRDefault="00217F41">
          <w:pPr>
            <w:pStyle w:val="TOC2"/>
            <w:rPr>
              <w:ins w:id="26" w:author="Cory Mast" w:date="2019-01-23T15:38:00Z"/>
              <w:rFonts w:asciiTheme="minorHAnsi" w:eastAsiaTheme="minorEastAsia" w:hAnsiTheme="minorHAnsi" w:cstheme="minorBidi"/>
              <w:noProof/>
              <w:sz w:val="22"/>
              <w:szCs w:val="22"/>
              <w:lang w:eastAsia="en-US"/>
            </w:rPr>
          </w:pPr>
          <w:ins w:id="27"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"_Toc536021231"</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eastAsia="en-US"/>
              </w:rPr>
              <w:tab/>
            </w:r>
            <w:r w:rsidRPr="00F25629">
              <w:rPr>
                <w:rStyle w:val="Hyperlink"/>
                <w:noProof/>
              </w:rPr>
              <w:t>Plug the microUSB connector end of the USB cable into the FTDI UART chip. Plug the other end into a PC running Windows 10.</w:t>
            </w:r>
            <w:r>
              <w:rPr>
                <w:noProof/>
                <w:webHidden/>
              </w:rPr>
              <w:tab/>
            </w:r>
            <w:r>
              <w:rPr>
                <w:noProof/>
                <w:webHidden/>
              </w:rPr>
              <w:fldChar w:fldCharType="begin"/>
            </w:r>
            <w:r>
              <w:rPr>
                <w:noProof/>
                <w:webHidden/>
              </w:rPr>
              <w:instrText xml:space="preserve"> PAGEREF _Toc536021231 \h </w:instrText>
            </w:r>
            <w:r>
              <w:rPr>
                <w:noProof/>
                <w:webHidden/>
              </w:rPr>
            </w:r>
          </w:ins>
          <w:r>
            <w:rPr>
              <w:noProof/>
              <w:webHidden/>
            </w:rPr>
            <w:fldChar w:fldCharType="separate"/>
          </w:r>
          <w:ins w:id="28" w:author="Cory Mast" w:date="2019-01-23T15:38:00Z">
            <w:r>
              <w:rPr>
                <w:noProof/>
                <w:webHidden/>
              </w:rPr>
              <w:t>4</w:t>
            </w:r>
            <w:r>
              <w:rPr>
                <w:noProof/>
                <w:webHidden/>
              </w:rPr>
              <w:fldChar w:fldCharType="end"/>
            </w:r>
            <w:r w:rsidRPr="00F25629">
              <w:rPr>
                <w:rStyle w:val="Hyperlink"/>
                <w:noProof/>
              </w:rPr>
              <w:fldChar w:fldCharType="end"/>
            </w:r>
          </w:ins>
        </w:p>
        <w:p w14:paraId="1F6A6F68" w14:textId="50794A33" w:rsidR="00217F41" w:rsidRDefault="00217F41">
          <w:pPr>
            <w:pStyle w:val="TOC2"/>
            <w:rPr>
              <w:ins w:id="29" w:author="Cory Mast" w:date="2019-01-23T15:38:00Z"/>
              <w:rFonts w:asciiTheme="minorHAnsi" w:eastAsiaTheme="minorEastAsia" w:hAnsiTheme="minorHAnsi" w:cstheme="minorBidi"/>
              <w:noProof/>
              <w:sz w:val="22"/>
              <w:szCs w:val="22"/>
              <w:lang w:eastAsia="en-US"/>
            </w:rPr>
          </w:pPr>
          <w:ins w:id="30"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"_Toc536021232"</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en-US"/>
              </w:rPr>
              <w:tab/>
            </w:r>
            <w:r w:rsidRPr="00F25629">
              <w:rPr>
                <w:rStyle w:val="Hyperlink"/>
                <w:noProof/>
              </w:rPr>
              <w:t>Plug the dual power supply in</w:t>
            </w:r>
            <w:r>
              <w:rPr>
                <w:noProof/>
                <w:webHidden/>
              </w:rPr>
              <w:tab/>
            </w:r>
            <w:r>
              <w:rPr>
                <w:noProof/>
                <w:webHidden/>
              </w:rPr>
              <w:fldChar w:fldCharType="begin"/>
            </w:r>
            <w:r>
              <w:rPr>
                <w:noProof/>
                <w:webHidden/>
              </w:rPr>
              <w:instrText xml:space="preserve"> PAGEREF _Toc536021232 \h </w:instrText>
            </w:r>
            <w:r>
              <w:rPr>
                <w:noProof/>
                <w:webHidden/>
              </w:rPr>
            </w:r>
          </w:ins>
          <w:r>
            <w:rPr>
              <w:noProof/>
              <w:webHidden/>
            </w:rPr>
            <w:fldChar w:fldCharType="separate"/>
          </w:r>
          <w:ins w:id="31" w:author="Cory Mast" w:date="2019-01-23T15:38:00Z">
            <w:r>
              <w:rPr>
                <w:noProof/>
                <w:webHidden/>
              </w:rPr>
              <w:t>4</w:t>
            </w:r>
            <w:r>
              <w:rPr>
                <w:noProof/>
                <w:webHidden/>
              </w:rPr>
              <w:fldChar w:fldCharType="end"/>
            </w:r>
            <w:r w:rsidRPr="00F25629">
              <w:rPr>
                <w:rStyle w:val="Hyperlink"/>
                <w:noProof/>
              </w:rPr>
              <w:fldChar w:fldCharType="end"/>
            </w:r>
          </w:ins>
        </w:p>
        <w:p w14:paraId="5140A433" w14:textId="400057D8" w:rsidR="00217F41" w:rsidRDefault="00217F41">
          <w:pPr>
            <w:pStyle w:val="TOC1"/>
            <w:rPr>
              <w:ins w:id="32" w:author="Cory Mast" w:date="2019-01-23T15:38:00Z"/>
              <w:rFonts w:asciiTheme="minorHAnsi" w:eastAsiaTheme="minorEastAsia" w:hAnsiTheme="minorHAnsi" w:cstheme="minorBidi"/>
              <w:caps w:val="0"/>
              <w:noProof/>
              <w:sz w:val="22"/>
              <w:lang w:eastAsia="en-US"/>
            </w:rPr>
          </w:pPr>
          <w:ins w:id="33"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"_Toc536021233"</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rPr>
              <w:t>6.</w:t>
            </w:r>
            <w:r>
              <w:rPr>
                <w:rFonts w:asciiTheme="minorHAnsi" w:eastAsiaTheme="minorEastAsia" w:hAnsiTheme="minorHAnsi" w:cstheme="minorBidi"/>
                <w:caps w:val="0"/>
                <w:noProof/>
                <w:sz w:val="22"/>
                <w:lang w:eastAsia="en-US"/>
              </w:rPr>
              <w:tab/>
            </w:r>
            <w:r w:rsidRPr="00F25629">
              <w:rPr>
                <w:rStyle w:val="Hyperlink"/>
                <w:noProof/>
              </w:rPr>
              <w:t>Software Setup</w:t>
            </w:r>
            <w:r>
              <w:rPr>
                <w:noProof/>
                <w:webHidden/>
              </w:rPr>
              <w:tab/>
            </w:r>
            <w:r>
              <w:rPr>
                <w:noProof/>
                <w:webHidden/>
              </w:rPr>
              <w:fldChar w:fldCharType="begin"/>
            </w:r>
            <w:r>
              <w:rPr>
                <w:noProof/>
                <w:webHidden/>
              </w:rPr>
              <w:instrText xml:space="preserve"> PAGEREF _Toc536021233 \h </w:instrText>
            </w:r>
            <w:r>
              <w:rPr>
                <w:noProof/>
                <w:webHidden/>
              </w:rPr>
            </w:r>
          </w:ins>
          <w:r>
            <w:rPr>
              <w:noProof/>
              <w:webHidden/>
            </w:rPr>
            <w:fldChar w:fldCharType="separate"/>
          </w:r>
          <w:ins w:id="34" w:author="Cory Mast" w:date="2019-01-23T15:38:00Z">
            <w:r>
              <w:rPr>
                <w:noProof/>
                <w:webHidden/>
              </w:rPr>
              <w:t>5</w:t>
            </w:r>
            <w:r>
              <w:rPr>
                <w:noProof/>
                <w:webHidden/>
              </w:rPr>
              <w:fldChar w:fldCharType="end"/>
            </w:r>
            <w:r w:rsidRPr="00F25629">
              <w:rPr>
                <w:rStyle w:val="Hyperlink"/>
                <w:noProof/>
              </w:rPr>
              <w:fldChar w:fldCharType="end"/>
            </w:r>
          </w:ins>
        </w:p>
        <w:p w14:paraId="37E813F1" w14:textId="71A0BF57" w:rsidR="00217F41" w:rsidRDefault="00217F41">
          <w:pPr>
            <w:pStyle w:val="TOC2"/>
            <w:rPr>
              <w:ins w:id="35" w:author="Cory Mast" w:date="2019-01-23T15:38:00Z"/>
              <w:rFonts w:asciiTheme="minorHAnsi" w:eastAsiaTheme="minorEastAsia" w:hAnsiTheme="minorHAnsi" w:cstheme="minorBidi"/>
              <w:noProof/>
              <w:sz w:val="22"/>
              <w:szCs w:val="22"/>
              <w:lang w:eastAsia="en-US"/>
            </w:rPr>
          </w:pPr>
          <w:ins w:id="36"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"_Toc536021234"</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en-US"/>
              </w:rPr>
              <w:tab/>
            </w:r>
            <w:r w:rsidRPr="00F25629">
              <w:rPr>
                <w:rStyle w:val="Hyperlink"/>
                <w:noProof/>
              </w:rPr>
              <w:t>Download and Run Software</w:t>
            </w:r>
            <w:r>
              <w:rPr>
                <w:noProof/>
                <w:webHidden/>
              </w:rPr>
              <w:tab/>
            </w:r>
            <w:r>
              <w:rPr>
                <w:noProof/>
                <w:webHidden/>
              </w:rPr>
              <w:fldChar w:fldCharType="begin"/>
            </w:r>
            <w:r>
              <w:rPr>
                <w:noProof/>
                <w:webHidden/>
              </w:rPr>
              <w:instrText xml:space="preserve"> PAGEREF _Toc536021234 \h </w:instrText>
            </w:r>
            <w:r>
              <w:rPr>
                <w:noProof/>
                <w:webHidden/>
              </w:rPr>
            </w:r>
          </w:ins>
          <w:r>
            <w:rPr>
              <w:noProof/>
              <w:webHidden/>
            </w:rPr>
            <w:fldChar w:fldCharType="separate"/>
          </w:r>
          <w:ins w:id="37" w:author="Cory Mast" w:date="2019-01-23T15:38:00Z">
            <w:r>
              <w:rPr>
                <w:noProof/>
                <w:webHidden/>
              </w:rPr>
              <w:t>5</w:t>
            </w:r>
            <w:r>
              <w:rPr>
                <w:noProof/>
                <w:webHidden/>
              </w:rPr>
              <w:fldChar w:fldCharType="end"/>
            </w:r>
            <w:r w:rsidRPr="00F25629">
              <w:rPr>
                <w:rStyle w:val="Hyperlink"/>
                <w:noProof/>
              </w:rPr>
              <w:fldChar w:fldCharType="end"/>
            </w:r>
          </w:ins>
        </w:p>
        <w:p w14:paraId="5D51CF1A" w14:textId="2ADDC763" w:rsidR="00217F41" w:rsidRDefault="00217F41">
          <w:pPr>
            <w:pStyle w:val="TOC1"/>
            <w:rPr>
              <w:ins w:id="38" w:author="Cory Mast" w:date="2019-01-23T15:38:00Z"/>
              <w:rFonts w:asciiTheme="minorHAnsi" w:eastAsiaTheme="minorEastAsia" w:hAnsiTheme="minorHAnsi" w:cstheme="minorBidi"/>
              <w:caps w:val="0"/>
              <w:noProof/>
              <w:sz w:val="22"/>
              <w:lang w:eastAsia="en-US"/>
            </w:rPr>
          </w:pPr>
          <w:ins w:id="39"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"_Toc536021235"</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rPr>
              <w:t>7.</w:t>
            </w:r>
            <w:r>
              <w:rPr>
                <w:rFonts w:asciiTheme="minorHAnsi" w:eastAsiaTheme="minorEastAsia" w:hAnsiTheme="minorHAnsi" w:cstheme="minorBidi"/>
                <w:caps w:val="0"/>
                <w:noProof/>
                <w:sz w:val="22"/>
                <w:lang w:eastAsia="en-US"/>
              </w:rPr>
              <w:tab/>
            </w:r>
            <w:r w:rsidRPr="00F25629">
              <w:rPr>
                <w:rStyle w:val="Hyperlink"/>
                <w:noProof/>
              </w:rPr>
              <w:t>Running the Demonstration</w:t>
            </w:r>
            <w:r>
              <w:rPr>
                <w:noProof/>
                <w:webHidden/>
              </w:rPr>
              <w:tab/>
            </w:r>
            <w:r>
              <w:rPr>
                <w:noProof/>
                <w:webHidden/>
              </w:rPr>
              <w:fldChar w:fldCharType="begin"/>
            </w:r>
            <w:r>
              <w:rPr>
                <w:noProof/>
                <w:webHidden/>
              </w:rPr>
              <w:instrText xml:space="preserve"> PAGEREF _Toc536021235 \h </w:instrText>
            </w:r>
            <w:r>
              <w:rPr>
                <w:noProof/>
                <w:webHidden/>
              </w:rPr>
            </w:r>
          </w:ins>
          <w:r>
            <w:rPr>
              <w:noProof/>
              <w:webHidden/>
            </w:rPr>
            <w:fldChar w:fldCharType="separate"/>
          </w:r>
          <w:ins w:id="40" w:author="Cory Mast" w:date="2019-01-23T15:38:00Z">
            <w:r>
              <w:rPr>
                <w:noProof/>
                <w:webHidden/>
              </w:rPr>
              <w:t>5</w:t>
            </w:r>
            <w:r>
              <w:rPr>
                <w:noProof/>
                <w:webHidden/>
              </w:rPr>
              <w:fldChar w:fldCharType="end"/>
            </w:r>
            <w:r w:rsidRPr="00F25629">
              <w:rPr>
                <w:rStyle w:val="Hyperlink"/>
                <w:noProof/>
              </w:rPr>
              <w:fldChar w:fldCharType="end"/>
            </w:r>
          </w:ins>
        </w:p>
        <w:p w14:paraId="26830E62" w14:textId="74C699F1" w:rsidR="00217F41" w:rsidRDefault="00217F41">
          <w:pPr>
            <w:pStyle w:val="TOC2"/>
            <w:rPr>
              <w:ins w:id="41" w:author="Cory Mast" w:date="2019-01-23T15:38:00Z"/>
              <w:rFonts w:asciiTheme="minorHAnsi" w:eastAsiaTheme="minorEastAsia" w:hAnsiTheme="minorHAnsi" w:cstheme="minorBidi"/>
              <w:noProof/>
              <w:sz w:val="22"/>
              <w:szCs w:val="22"/>
              <w:lang w:eastAsia="en-US"/>
            </w:rPr>
          </w:pPr>
          <w:ins w:id="42"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"_Toc536021236"</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eastAsia="en-US"/>
              </w:rPr>
              <w:tab/>
            </w:r>
            <w:r w:rsidRPr="00F25629">
              <w:rPr>
                <w:rStyle w:val="Hyperlink"/>
                <w:noProof/>
              </w:rPr>
              <w:t>Initial Setup</w:t>
            </w:r>
            <w:r>
              <w:rPr>
                <w:noProof/>
                <w:webHidden/>
              </w:rPr>
              <w:tab/>
            </w:r>
            <w:r>
              <w:rPr>
                <w:noProof/>
                <w:webHidden/>
              </w:rPr>
              <w:fldChar w:fldCharType="begin"/>
            </w:r>
            <w:r>
              <w:rPr>
                <w:noProof/>
                <w:webHidden/>
              </w:rPr>
              <w:instrText xml:space="preserve"> PAGEREF _Toc536021236 \h </w:instrText>
            </w:r>
            <w:r>
              <w:rPr>
                <w:noProof/>
                <w:webHidden/>
              </w:rPr>
            </w:r>
          </w:ins>
          <w:r>
            <w:rPr>
              <w:noProof/>
              <w:webHidden/>
            </w:rPr>
            <w:fldChar w:fldCharType="separate"/>
          </w:r>
          <w:ins w:id="43" w:author="Cory Mast" w:date="2019-01-23T15:38:00Z">
            <w:r>
              <w:rPr>
                <w:noProof/>
                <w:webHidden/>
              </w:rPr>
              <w:t>5</w:t>
            </w:r>
            <w:r>
              <w:rPr>
                <w:noProof/>
                <w:webHidden/>
              </w:rPr>
              <w:fldChar w:fldCharType="end"/>
            </w:r>
            <w:r w:rsidRPr="00F25629">
              <w:rPr>
                <w:rStyle w:val="Hyperlink"/>
                <w:noProof/>
              </w:rPr>
              <w:fldChar w:fldCharType="end"/>
            </w:r>
          </w:ins>
        </w:p>
        <w:p w14:paraId="0CCB9BB3" w14:textId="5DBE7C6A" w:rsidR="00217F41" w:rsidRDefault="00217F41">
          <w:pPr>
            <w:pStyle w:val="TOC2"/>
            <w:rPr>
              <w:ins w:id="44" w:author="Cory Mast" w:date="2019-01-23T15:38:00Z"/>
              <w:rFonts w:asciiTheme="minorHAnsi" w:eastAsiaTheme="minorEastAsia" w:hAnsiTheme="minorHAnsi" w:cstheme="minorBidi"/>
              <w:noProof/>
              <w:sz w:val="22"/>
              <w:szCs w:val="22"/>
              <w:lang w:eastAsia="en-US"/>
            </w:rPr>
          </w:pPr>
          <w:ins w:id="45"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"_Toc536021237"</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eastAsia="en-US"/>
              </w:rPr>
              <w:tab/>
            </w:r>
            <w:r w:rsidRPr="00F25629">
              <w:rPr>
                <w:rStyle w:val="Hyperlink"/>
                <w:noProof/>
              </w:rPr>
              <w:t>Connecting to the Demo Kit</w:t>
            </w:r>
            <w:r>
              <w:rPr>
                <w:noProof/>
                <w:webHidden/>
              </w:rPr>
              <w:tab/>
            </w:r>
            <w:r>
              <w:rPr>
                <w:noProof/>
                <w:webHidden/>
              </w:rPr>
              <w:fldChar w:fldCharType="begin"/>
            </w:r>
            <w:r>
              <w:rPr>
                <w:noProof/>
                <w:webHidden/>
              </w:rPr>
              <w:instrText xml:space="preserve"> PAGEREF _Toc536021237 \h </w:instrText>
            </w:r>
            <w:r>
              <w:rPr>
                <w:noProof/>
                <w:webHidden/>
              </w:rPr>
            </w:r>
          </w:ins>
          <w:r>
            <w:rPr>
              <w:noProof/>
              <w:webHidden/>
            </w:rPr>
            <w:fldChar w:fldCharType="separate"/>
          </w:r>
          <w:ins w:id="46" w:author="Cory Mast" w:date="2019-01-23T15:38:00Z">
            <w:r>
              <w:rPr>
                <w:noProof/>
                <w:webHidden/>
              </w:rPr>
              <w:t>5</w:t>
            </w:r>
            <w:r>
              <w:rPr>
                <w:noProof/>
                <w:webHidden/>
              </w:rPr>
              <w:fldChar w:fldCharType="end"/>
            </w:r>
            <w:r w:rsidRPr="00F25629">
              <w:rPr>
                <w:rStyle w:val="Hyperlink"/>
                <w:noProof/>
              </w:rPr>
              <w:fldChar w:fldCharType="end"/>
            </w:r>
          </w:ins>
        </w:p>
        <w:p w14:paraId="7A20CA30" w14:textId="0E3E0495" w:rsidR="00217F41" w:rsidRDefault="00217F41">
          <w:pPr>
            <w:pStyle w:val="TOC2"/>
            <w:rPr>
              <w:ins w:id="47" w:author="Cory Mast" w:date="2019-01-23T15:38:00Z"/>
              <w:rFonts w:asciiTheme="minorHAnsi" w:eastAsiaTheme="minorEastAsia" w:hAnsiTheme="minorHAnsi" w:cstheme="minorBidi"/>
              <w:noProof/>
              <w:sz w:val="22"/>
              <w:szCs w:val="22"/>
              <w:lang w:eastAsia="en-US"/>
            </w:rPr>
          </w:pPr>
          <w:ins w:id="48"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"_Toc536021238"</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eastAsia="en-US"/>
              </w:rPr>
              <w:tab/>
            </w:r>
            <w:r w:rsidRPr="00F25629">
              <w:rPr>
                <w:rStyle w:val="Hyperlink"/>
                <w:noProof/>
              </w:rPr>
              <w:t>Connecting the Demo Kit to Wi-Fi</w:t>
            </w:r>
            <w:r>
              <w:rPr>
                <w:noProof/>
                <w:webHidden/>
              </w:rPr>
              <w:tab/>
            </w:r>
            <w:r>
              <w:rPr>
                <w:noProof/>
                <w:webHidden/>
              </w:rPr>
              <w:fldChar w:fldCharType="begin"/>
            </w:r>
            <w:r>
              <w:rPr>
                <w:noProof/>
                <w:webHidden/>
              </w:rPr>
              <w:instrText xml:space="preserve"> PAGEREF _Toc536021238 \h </w:instrText>
            </w:r>
            <w:r>
              <w:rPr>
                <w:noProof/>
                <w:webHidden/>
              </w:rPr>
            </w:r>
          </w:ins>
          <w:r>
            <w:rPr>
              <w:noProof/>
              <w:webHidden/>
            </w:rPr>
            <w:fldChar w:fldCharType="separate"/>
          </w:r>
          <w:ins w:id="49" w:author="Cory Mast" w:date="2019-01-23T15:38:00Z">
            <w:r>
              <w:rPr>
                <w:noProof/>
                <w:webHidden/>
              </w:rPr>
              <w:t>6</w:t>
            </w:r>
            <w:r>
              <w:rPr>
                <w:noProof/>
                <w:webHidden/>
              </w:rPr>
              <w:fldChar w:fldCharType="end"/>
            </w:r>
            <w:r w:rsidRPr="00F25629">
              <w:rPr>
                <w:rStyle w:val="Hyperlink"/>
                <w:noProof/>
              </w:rPr>
              <w:fldChar w:fldCharType="end"/>
            </w:r>
          </w:ins>
        </w:p>
        <w:p w14:paraId="56F97B10" w14:textId="79C58A03" w:rsidR="00217F41" w:rsidRDefault="00217F41">
          <w:pPr>
            <w:pStyle w:val="TOC2"/>
            <w:rPr>
              <w:ins w:id="50" w:author="Cory Mast" w:date="2019-01-23T15:38:00Z"/>
              <w:rFonts w:asciiTheme="minorHAnsi" w:eastAsiaTheme="minorEastAsia" w:hAnsiTheme="minorHAnsi" w:cstheme="minorBidi"/>
              <w:noProof/>
              <w:sz w:val="22"/>
              <w:szCs w:val="22"/>
              <w:lang w:eastAsia="en-US"/>
            </w:rPr>
          </w:pPr>
          <w:ins w:id="51"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"_Toc536021239"</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7.4</w:t>
            </w:r>
            <w:r>
              <w:rPr>
                <w:rFonts w:asciiTheme="minorHAnsi" w:eastAsiaTheme="minorEastAsia" w:hAnsiTheme="minorHAnsi" w:cstheme="minorBidi"/>
                <w:noProof/>
                <w:sz w:val="22"/>
                <w:szCs w:val="22"/>
                <w:lang w:eastAsia="en-US"/>
              </w:rPr>
              <w:tab/>
            </w:r>
            <w:r w:rsidRPr="00F25629">
              <w:rPr>
                <w:rStyle w:val="Hyperlink"/>
                <w:noProof/>
              </w:rPr>
              <w:t>Connecting the PC to Arrow Connect</w:t>
            </w:r>
            <w:r>
              <w:rPr>
                <w:noProof/>
                <w:webHidden/>
              </w:rPr>
              <w:tab/>
            </w:r>
            <w:r>
              <w:rPr>
                <w:noProof/>
                <w:webHidden/>
              </w:rPr>
              <w:fldChar w:fldCharType="begin"/>
            </w:r>
            <w:r>
              <w:rPr>
                <w:noProof/>
                <w:webHidden/>
              </w:rPr>
              <w:instrText xml:space="preserve"> PAGEREF _Toc536021239 \h </w:instrText>
            </w:r>
            <w:r>
              <w:rPr>
                <w:noProof/>
                <w:webHidden/>
              </w:rPr>
            </w:r>
          </w:ins>
          <w:r>
            <w:rPr>
              <w:noProof/>
              <w:webHidden/>
            </w:rPr>
            <w:fldChar w:fldCharType="separate"/>
          </w:r>
          <w:ins w:id="52" w:author="Cory Mast" w:date="2019-01-23T15:38:00Z">
            <w:r>
              <w:rPr>
                <w:noProof/>
                <w:webHidden/>
              </w:rPr>
              <w:t>9</w:t>
            </w:r>
            <w:r>
              <w:rPr>
                <w:noProof/>
                <w:webHidden/>
              </w:rPr>
              <w:fldChar w:fldCharType="end"/>
            </w:r>
            <w:r w:rsidRPr="00F25629">
              <w:rPr>
                <w:rStyle w:val="Hyperlink"/>
                <w:noProof/>
              </w:rPr>
              <w:fldChar w:fldCharType="end"/>
            </w:r>
          </w:ins>
        </w:p>
        <w:p w14:paraId="3BF2F6BF" w14:textId="5018344F" w:rsidR="00217F41" w:rsidRDefault="00217F41">
          <w:pPr>
            <w:pStyle w:val="TOC2"/>
            <w:rPr>
              <w:ins w:id="53" w:author="Cory Mast" w:date="2019-01-23T15:38:00Z"/>
              <w:rFonts w:asciiTheme="minorHAnsi" w:eastAsiaTheme="minorEastAsia" w:hAnsiTheme="minorHAnsi" w:cstheme="minorBidi"/>
              <w:noProof/>
              <w:sz w:val="22"/>
              <w:szCs w:val="22"/>
              <w:lang w:eastAsia="en-US"/>
            </w:rPr>
          </w:pPr>
          <w:ins w:id="54"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"_Toc536021240"</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7.5</w:t>
            </w:r>
            <w:r>
              <w:rPr>
                <w:rFonts w:asciiTheme="minorHAnsi" w:eastAsiaTheme="minorEastAsia" w:hAnsiTheme="minorHAnsi" w:cstheme="minorBidi"/>
                <w:noProof/>
                <w:sz w:val="22"/>
                <w:szCs w:val="22"/>
                <w:lang w:eastAsia="en-US"/>
              </w:rPr>
              <w:tab/>
            </w:r>
            <w:r w:rsidRPr="00F25629">
              <w:rPr>
                <w:rStyle w:val="Hyperlink"/>
                <w:noProof/>
              </w:rPr>
              <w:t>Running the Demo</w:t>
            </w:r>
            <w:r>
              <w:rPr>
                <w:noProof/>
                <w:webHidden/>
              </w:rPr>
              <w:tab/>
            </w:r>
            <w:r>
              <w:rPr>
                <w:noProof/>
                <w:webHidden/>
              </w:rPr>
              <w:fldChar w:fldCharType="begin"/>
            </w:r>
            <w:r>
              <w:rPr>
                <w:noProof/>
                <w:webHidden/>
              </w:rPr>
              <w:instrText xml:space="preserve"> PAGEREF _Toc536021240 \h </w:instrText>
            </w:r>
            <w:r>
              <w:rPr>
                <w:noProof/>
                <w:webHidden/>
              </w:rPr>
            </w:r>
          </w:ins>
          <w:r>
            <w:rPr>
              <w:noProof/>
              <w:webHidden/>
            </w:rPr>
            <w:fldChar w:fldCharType="separate"/>
          </w:r>
          <w:ins w:id="55" w:author="Cory Mast" w:date="2019-01-23T15:38:00Z">
            <w:r>
              <w:rPr>
                <w:noProof/>
                <w:webHidden/>
              </w:rPr>
              <w:t>9</w:t>
            </w:r>
            <w:r>
              <w:rPr>
                <w:noProof/>
                <w:webHidden/>
              </w:rPr>
              <w:fldChar w:fldCharType="end"/>
            </w:r>
            <w:r w:rsidRPr="00F25629">
              <w:rPr>
                <w:rStyle w:val="Hyperlink"/>
                <w:noProof/>
              </w:rPr>
              <w:fldChar w:fldCharType="end"/>
            </w:r>
          </w:ins>
        </w:p>
        <w:p w14:paraId="72F0C05F" w14:textId="3B1F46F8" w:rsidR="00217F41" w:rsidRDefault="00217F41">
          <w:pPr>
            <w:pStyle w:val="TOC2"/>
            <w:rPr>
              <w:ins w:id="56" w:author="Cory Mast" w:date="2019-01-23T15:38:00Z"/>
              <w:rFonts w:asciiTheme="minorHAnsi" w:eastAsiaTheme="minorEastAsia" w:hAnsiTheme="minorHAnsi" w:cstheme="minorBidi"/>
              <w:noProof/>
              <w:sz w:val="22"/>
              <w:szCs w:val="22"/>
              <w:lang w:eastAsia="en-US"/>
            </w:rPr>
          </w:pPr>
          <w:ins w:id="57"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"_Toc536021241"</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7.6</w:t>
            </w:r>
            <w:r>
              <w:rPr>
                <w:rFonts w:asciiTheme="minorHAnsi" w:eastAsiaTheme="minorEastAsia" w:hAnsiTheme="minorHAnsi" w:cstheme="minorBidi"/>
                <w:noProof/>
                <w:sz w:val="22"/>
                <w:szCs w:val="22"/>
                <w:lang w:eastAsia="en-US"/>
              </w:rPr>
              <w:tab/>
            </w:r>
            <w:r w:rsidRPr="00F25629">
              <w:rPr>
                <w:rStyle w:val="Hyperlink"/>
                <w:noProof/>
              </w:rPr>
              <w:t>Understanding the Data</w:t>
            </w:r>
            <w:r>
              <w:rPr>
                <w:noProof/>
                <w:webHidden/>
              </w:rPr>
              <w:tab/>
            </w:r>
            <w:r>
              <w:rPr>
                <w:noProof/>
                <w:webHidden/>
              </w:rPr>
              <w:fldChar w:fldCharType="begin"/>
            </w:r>
            <w:r>
              <w:rPr>
                <w:noProof/>
                <w:webHidden/>
              </w:rPr>
              <w:instrText xml:space="preserve"> PAGEREF _Toc536021241 \h </w:instrText>
            </w:r>
            <w:r>
              <w:rPr>
                <w:noProof/>
                <w:webHidden/>
              </w:rPr>
            </w:r>
          </w:ins>
          <w:r>
            <w:rPr>
              <w:noProof/>
              <w:webHidden/>
            </w:rPr>
            <w:fldChar w:fldCharType="separate"/>
          </w:r>
          <w:ins w:id="58" w:author="Cory Mast" w:date="2019-01-23T15:38:00Z">
            <w:r>
              <w:rPr>
                <w:noProof/>
                <w:webHidden/>
              </w:rPr>
              <w:t>10</w:t>
            </w:r>
            <w:r>
              <w:rPr>
                <w:noProof/>
                <w:webHidden/>
              </w:rPr>
              <w:fldChar w:fldCharType="end"/>
            </w:r>
            <w:r w:rsidRPr="00F25629">
              <w:rPr>
                <w:rStyle w:val="Hyperlink"/>
                <w:noProof/>
              </w:rPr>
              <w:fldChar w:fldCharType="end"/>
            </w:r>
          </w:ins>
        </w:p>
        <w:p w14:paraId="1910E530" w14:textId="7BE71A6D" w:rsidR="00217F41" w:rsidRDefault="00217F41">
          <w:pPr>
            <w:pStyle w:val="TOC1"/>
            <w:rPr>
              <w:ins w:id="59" w:author="Cory Mast" w:date="2019-01-23T15:38:00Z"/>
              <w:rFonts w:asciiTheme="minorHAnsi" w:eastAsiaTheme="minorEastAsia" w:hAnsiTheme="minorHAnsi" w:cstheme="minorBidi"/>
              <w:caps w:val="0"/>
              <w:noProof/>
              <w:sz w:val="22"/>
              <w:lang w:eastAsia="en-US"/>
            </w:rPr>
          </w:pPr>
          <w:ins w:id="60"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"_Toc536021242"</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rPr>
              <w:t>8.</w:t>
            </w:r>
            <w:r>
              <w:rPr>
                <w:rFonts w:asciiTheme="minorHAnsi" w:eastAsiaTheme="minorEastAsia" w:hAnsiTheme="minorHAnsi" w:cstheme="minorBidi"/>
                <w:caps w:val="0"/>
                <w:noProof/>
                <w:sz w:val="22"/>
                <w:lang w:eastAsia="en-US"/>
              </w:rPr>
              <w:tab/>
            </w:r>
            <w:r w:rsidRPr="00F25629">
              <w:rPr>
                <w:rStyle w:val="Hyperlink"/>
                <w:noProof/>
              </w:rPr>
              <w:t>APPENDIX</w:t>
            </w:r>
            <w:r>
              <w:rPr>
                <w:noProof/>
                <w:webHidden/>
              </w:rPr>
              <w:tab/>
            </w:r>
            <w:r>
              <w:rPr>
                <w:noProof/>
                <w:webHidden/>
              </w:rPr>
              <w:fldChar w:fldCharType="begin"/>
            </w:r>
            <w:r>
              <w:rPr>
                <w:noProof/>
                <w:webHidden/>
              </w:rPr>
              <w:instrText xml:space="preserve"> PAGEREF _Toc536021242 \h </w:instrText>
            </w:r>
            <w:r>
              <w:rPr>
                <w:noProof/>
                <w:webHidden/>
              </w:rPr>
            </w:r>
          </w:ins>
          <w:r>
            <w:rPr>
              <w:noProof/>
              <w:webHidden/>
            </w:rPr>
            <w:fldChar w:fldCharType="separate"/>
          </w:r>
          <w:ins w:id="61" w:author="Cory Mast" w:date="2019-01-23T15:38:00Z">
            <w:r>
              <w:rPr>
                <w:noProof/>
                <w:webHidden/>
              </w:rPr>
              <w:t>12</w:t>
            </w:r>
            <w:r>
              <w:rPr>
                <w:noProof/>
                <w:webHidden/>
              </w:rPr>
              <w:fldChar w:fldCharType="end"/>
            </w:r>
            <w:r w:rsidRPr="00F25629">
              <w:rPr>
                <w:rStyle w:val="Hyperlink"/>
                <w:noProof/>
              </w:rPr>
              <w:fldChar w:fldCharType="end"/>
            </w:r>
          </w:ins>
        </w:p>
        <w:p w14:paraId="383532D6" w14:textId="53D126B5" w:rsidR="00217F41" w:rsidRDefault="00217F41">
          <w:pPr>
            <w:pStyle w:val="TOC2"/>
            <w:rPr>
              <w:ins w:id="62" w:author="Cory Mast" w:date="2019-01-23T15:38:00Z"/>
              <w:rFonts w:asciiTheme="minorHAnsi" w:eastAsiaTheme="minorEastAsia" w:hAnsiTheme="minorHAnsi" w:cstheme="minorBidi"/>
              <w:noProof/>
              <w:sz w:val="22"/>
              <w:szCs w:val="22"/>
              <w:lang w:eastAsia="en-US"/>
            </w:rPr>
          </w:pPr>
          <w:ins w:id="63"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"_Toc536021243"</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eastAsia="en-US"/>
              </w:rPr>
              <w:tab/>
            </w:r>
            <w:r w:rsidRPr="00F25629">
              <w:rPr>
                <w:rStyle w:val="Hyperlink"/>
                <w:noProof/>
              </w:rPr>
              <w:t>More Information</w:t>
            </w:r>
            <w:r>
              <w:rPr>
                <w:noProof/>
                <w:webHidden/>
              </w:rPr>
              <w:tab/>
            </w:r>
            <w:r>
              <w:rPr>
                <w:noProof/>
                <w:webHidden/>
              </w:rPr>
              <w:fldChar w:fldCharType="begin"/>
            </w:r>
            <w:r>
              <w:rPr>
                <w:noProof/>
                <w:webHidden/>
              </w:rPr>
              <w:instrText xml:space="preserve"> PAGEREF _Toc536021243 \h </w:instrText>
            </w:r>
            <w:r>
              <w:rPr>
                <w:noProof/>
                <w:webHidden/>
              </w:rPr>
            </w:r>
          </w:ins>
          <w:r>
            <w:rPr>
              <w:noProof/>
              <w:webHidden/>
            </w:rPr>
            <w:fldChar w:fldCharType="separate"/>
          </w:r>
          <w:ins w:id="64" w:author="Cory Mast" w:date="2019-01-23T15:38:00Z">
            <w:r>
              <w:rPr>
                <w:noProof/>
                <w:webHidden/>
              </w:rPr>
              <w:t>12</w:t>
            </w:r>
            <w:r>
              <w:rPr>
                <w:noProof/>
                <w:webHidden/>
              </w:rPr>
              <w:fldChar w:fldCharType="end"/>
            </w:r>
            <w:r w:rsidRPr="00F25629">
              <w:rPr>
                <w:rStyle w:val="Hyperlink"/>
                <w:noProof/>
              </w:rPr>
              <w:fldChar w:fldCharType="end"/>
            </w:r>
          </w:ins>
        </w:p>
        <w:p w14:paraId="6BEC11C2" w14:textId="2D552E83" w:rsidR="00217F41" w:rsidRDefault="00217F41">
          <w:pPr>
            <w:pStyle w:val="TOC2"/>
            <w:rPr>
              <w:ins w:id="65" w:author="Cory Mast" w:date="2019-01-23T15:38:00Z"/>
              <w:rFonts w:asciiTheme="minorHAnsi" w:eastAsiaTheme="minorEastAsia" w:hAnsiTheme="minorHAnsi" w:cstheme="minorBidi"/>
              <w:noProof/>
              <w:sz w:val="22"/>
              <w:szCs w:val="22"/>
              <w:lang w:eastAsia="en-US"/>
            </w:rPr>
          </w:pPr>
          <w:ins w:id="66"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"_Toc536021244"</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eastAsia="en-US"/>
              </w:rPr>
              <w:tab/>
            </w:r>
            <w:r w:rsidRPr="00F25629">
              <w:rPr>
                <w:rStyle w:val="Hyperlink"/>
                <w:noProof/>
              </w:rPr>
              <w:t>Troubleshooting</w:t>
            </w:r>
            <w:r>
              <w:rPr>
                <w:noProof/>
                <w:webHidden/>
              </w:rPr>
              <w:tab/>
            </w:r>
            <w:r>
              <w:rPr>
                <w:noProof/>
                <w:webHidden/>
              </w:rPr>
              <w:fldChar w:fldCharType="begin"/>
            </w:r>
            <w:r>
              <w:rPr>
                <w:noProof/>
                <w:webHidden/>
              </w:rPr>
              <w:instrText xml:space="preserve"> PAGEREF _Toc536021244 \h </w:instrText>
            </w:r>
            <w:r>
              <w:rPr>
                <w:noProof/>
                <w:webHidden/>
              </w:rPr>
            </w:r>
          </w:ins>
          <w:r>
            <w:rPr>
              <w:noProof/>
              <w:webHidden/>
            </w:rPr>
            <w:fldChar w:fldCharType="separate"/>
          </w:r>
          <w:ins w:id="67" w:author="Cory Mast" w:date="2019-01-23T15:38:00Z">
            <w:r>
              <w:rPr>
                <w:noProof/>
                <w:webHidden/>
              </w:rPr>
              <w:t>12</w:t>
            </w:r>
            <w:r>
              <w:rPr>
                <w:noProof/>
                <w:webHidden/>
              </w:rPr>
              <w:fldChar w:fldCharType="end"/>
            </w:r>
            <w:r w:rsidRPr="00F25629">
              <w:rPr>
                <w:rStyle w:val="Hyperlink"/>
                <w:noProof/>
              </w:rPr>
              <w:fldChar w:fldCharType="end"/>
            </w:r>
          </w:ins>
        </w:p>
        <w:p w14:paraId="5A722D65" w14:textId="016EA4FA" w:rsidR="00217F41" w:rsidRDefault="00217F41">
          <w:pPr>
            <w:pStyle w:val="TOC2"/>
            <w:rPr>
              <w:ins w:id="68" w:author="Cory Mast" w:date="2019-01-23T15:38:00Z"/>
              <w:rFonts w:asciiTheme="minorHAnsi" w:eastAsiaTheme="minorEastAsia" w:hAnsiTheme="minorHAnsi" w:cstheme="minorBidi"/>
              <w:noProof/>
              <w:sz w:val="22"/>
              <w:szCs w:val="22"/>
              <w:lang w:eastAsia="en-US"/>
            </w:rPr>
          </w:pPr>
          <w:ins w:id="69"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"_Toc536021245"</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eastAsia="en-US"/>
              </w:rPr>
              <w:tab/>
            </w:r>
            <w:r w:rsidRPr="00F25629">
              <w:rPr>
                <w:rStyle w:val="Hyperlink"/>
                <w:noProof/>
              </w:rPr>
              <w:t>FAQ</w:t>
            </w:r>
            <w:r>
              <w:rPr>
                <w:noProof/>
                <w:webHidden/>
              </w:rPr>
              <w:tab/>
            </w:r>
            <w:r>
              <w:rPr>
                <w:noProof/>
                <w:webHidden/>
              </w:rPr>
              <w:fldChar w:fldCharType="begin"/>
            </w:r>
            <w:r>
              <w:rPr>
                <w:noProof/>
                <w:webHidden/>
              </w:rPr>
              <w:instrText xml:space="preserve"> PAGEREF _Toc536021245 \h </w:instrText>
            </w:r>
            <w:r>
              <w:rPr>
                <w:noProof/>
                <w:webHidden/>
              </w:rPr>
            </w:r>
          </w:ins>
          <w:r>
            <w:rPr>
              <w:noProof/>
              <w:webHidden/>
            </w:rPr>
            <w:fldChar w:fldCharType="separate"/>
          </w:r>
          <w:ins w:id="70" w:author="Cory Mast" w:date="2019-01-23T15:38:00Z">
            <w:r>
              <w:rPr>
                <w:noProof/>
                <w:webHidden/>
              </w:rPr>
              <w:t>13</w:t>
            </w:r>
            <w:r>
              <w:rPr>
                <w:noProof/>
                <w:webHidden/>
              </w:rPr>
              <w:fldChar w:fldCharType="end"/>
            </w:r>
            <w:r w:rsidRPr="00F25629">
              <w:rPr>
                <w:rStyle w:val="Hyperlink"/>
                <w:noProof/>
              </w:rPr>
              <w:fldChar w:fldCharType="end"/>
            </w:r>
          </w:ins>
        </w:p>
        <w:p w14:paraId="69446783" w14:textId="22A2BDBE" w:rsidR="00217F41" w:rsidRDefault="00217F41">
          <w:pPr>
            <w:pStyle w:val="TOC1"/>
            <w:rPr>
              <w:ins w:id="71" w:author="Cory Mast" w:date="2019-01-23T15:38:00Z"/>
              <w:rFonts w:asciiTheme="minorHAnsi" w:eastAsiaTheme="minorEastAsia" w:hAnsiTheme="minorHAnsi" w:cstheme="minorBidi"/>
              <w:caps w:val="0"/>
              <w:noProof/>
              <w:sz w:val="22"/>
              <w:lang w:eastAsia="en-US"/>
            </w:rPr>
          </w:pPr>
          <w:ins w:id="72" w:author="Cory Mast" w:date="2019-01-23T15:38:00Z">
            <w:r w:rsidRPr="00F25629">
              <w:rPr>
                <w:rStyle w:val="Hyperlink"/>
                <w:noProof/>
              </w:rPr>
              <w:fldChar w:fldCharType="begin"/>
            </w:r>
            <w:r w:rsidRPr="00F25629">
              <w:rPr>
                <w:rStyle w:val="Hyperlink"/>
                <w:noProof/>
              </w:rPr>
              <w:instrText xml:space="preserve"> </w:instrText>
            </w:r>
            <w:r>
              <w:rPr>
                <w:noProof/>
              </w:rPr>
              <w:instrText>HYPERLINK \l "_Toc536021246"</w:instrText>
            </w:r>
            <w:r w:rsidRPr="00F25629">
              <w:rPr>
                <w:rStyle w:val="Hyperlink"/>
                <w:noProof/>
              </w:rPr>
              <w:instrText xml:space="preserve"> </w:instrText>
            </w:r>
            <w:r w:rsidRPr="00F25629">
              <w:rPr>
                <w:rStyle w:val="Hyperlink"/>
                <w:noProof/>
              </w:rPr>
            </w:r>
            <w:r w:rsidRPr="00F25629">
              <w:rPr>
                <w:rStyle w:val="Hyperlink"/>
                <w:noProof/>
              </w:rPr>
              <w:fldChar w:fldCharType="separate"/>
            </w:r>
            <w:r w:rsidRPr="00F25629">
              <w:rPr>
                <w:rStyle w:val="Hyperlink"/>
                <w:noProof/>
              </w:rPr>
              <w:t>9.</w:t>
            </w:r>
            <w:r>
              <w:rPr>
                <w:rFonts w:asciiTheme="minorHAnsi" w:eastAsiaTheme="minorEastAsia" w:hAnsiTheme="minorHAnsi" w:cstheme="minorBidi"/>
                <w:caps w:val="0"/>
                <w:noProof/>
                <w:sz w:val="22"/>
                <w:lang w:eastAsia="en-US"/>
              </w:rPr>
              <w:tab/>
            </w:r>
            <w:r w:rsidRPr="00F25629">
              <w:rPr>
                <w:rStyle w:val="Hyperlink"/>
                <w:noProof/>
              </w:rPr>
              <w:t>REVISION HISTORY</w:t>
            </w:r>
            <w:r>
              <w:rPr>
                <w:noProof/>
                <w:webHidden/>
              </w:rPr>
              <w:tab/>
            </w:r>
            <w:r>
              <w:rPr>
                <w:noProof/>
                <w:webHidden/>
              </w:rPr>
              <w:fldChar w:fldCharType="begin"/>
            </w:r>
            <w:r>
              <w:rPr>
                <w:noProof/>
                <w:webHidden/>
              </w:rPr>
              <w:instrText xml:space="preserve"> PAGEREF _Toc536021246 \h </w:instrText>
            </w:r>
            <w:r>
              <w:rPr>
                <w:noProof/>
                <w:webHidden/>
              </w:rPr>
            </w:r>
          </w:ins>
          <w:r>
            <w:rPr>
              <w:noProof/>
              <w:webHidden/>
            </w:rPr>
            <w:fldChar w:fldCharType="separate"/>
          </w:r>
          <w:ins w:id="73" w:author="Cory Mast" w:date="2019-01-23T15:38:00Z">
            <w:r>
              <w:rPr>
                <w:noProof/>
                <w:webHidden/>
              </w:rPr>
              <w:t>14</w:t>
            </w:r>
            <w:r>
              <w:rPr>
                <w:noProof/>
                <w:webHidden/>
              </w:rPr>
              <w:fldChar w:fldCharType="end"/>
            </w:r>
            <w:r w:rsidRPr="00F25629">
              <w:rPr>
                <w:rStyle w:val="Hyperlink"/>
                <w:noProof/>
              </w:rPr>
              <w:fldChar w:fldCharType="end"/>
            </w:r>
          </w:ins>
        </w:p>
        <w:p w14:paraId="5C15E3AB" w14:textId="10B10E0E" w:rsidR="004424BF" w:rsidRPr="004E125E" w:rsidDel="00D76381" w:rsidRDefault="004424BF" w:rsidP="004E125E">
          <w:pPr>
            <w:pStyle w:val="TOC1"/>
            <w:rPr>
              <w:del w:id="74" w:author="Cory Mast" w:date="2019-01-17T13:00:00Z"/>
              <w:noProof/>
              <w:rPrChange w:id="75" w:author="Cory Mast" w:date="2019-01-21T12:16:00Z">
                <w:rPr>
                  <w:del w:id="76" w:author="Cory Mast" w:date="2019-01-17T13:00:00Z"/>
                  <w:rFonts w:asciiTheme="minorHAnsi" w:eastAsiaTheme="minorEastAsia" w:hAnsiTheme="minorHAnsi" w:cstheme="minorBidi"/>
                  <w:noProof/>
                  <w:sz w:val="22"/>
                  <w:lang w:eastAsia="en-US"/>
                </w:rPr>
              </w:rPrChange>
            </w:rPr>
          </w:pPr>
          <w:del w:id="77" w:author="Cory Mast" w:date="2019-01-17T13:00:00Z">
            <w:r w:rsidRPr="00D76381" w:rsidDel="00D76381">
              <w:rPr>
                <w:rStyle w:val="Hyperlink"/>
                <w:noProof/>
              </w:rPr>
              <w:delText>1.</w:delText>
            </w:r>
            <w:r w:rsidDel="00D76381">
              <w:rPr>
                <w:rFonts w:asciiTheme="minorHAnsi" w:eastAsiaTheme="minorEastAsia" w:hAnsiTheme="minorHAnsi" w:cstheme="minorBidi"/>
                <w:noProof/>
                <w:sz w:val="22"/>
                <w:lang w:eastAsia="en-US"/>
              </w:rPr>
              <w:tab/>
            </w:r>
            <w:r w:rsidRPr="00D76381" w:rsidDel="00D76381">
              <w:rPr>
                <w:rStyle w:val="Hyperlink"/>
                <w:noProof/>
              </w:rPr>
              <w:delText>Introduction</w:delText>
            </w:r>
            <w:r w:rsidDel="00D76381">
              <w:rPr>
                <w:noProof/>
                <w:webHidden/>
              </w:rPr>
              <w:tab/>
              <w:delText>3</w:delText>
            </w:r>
          </w:del>
        </w:p>
        <w:p w14:paraId="4ECC0BC9" w14:textId="74B8B5AA" w:rsidR="004424BF" w:rsidDel="00D76381" w:rsidRDefault="004424BF" w:rsidP="004E125E">
          <w:pPr>
            <w:pStyle w:val="TOC1"/>
            <w:rPr>
              <w:del w:id="78" w:author="Cory Mast" w:date="2019-01-17T13:00:00Z"/>
              <w:rFonts w:asciiTheme="minorHAnsi" w:eastAsiaTheme="minorEastAsia" w:hAnsiTheme="minorHAnsi" w:cstheme="minorBidi"/>
              <w:noProof/>
              <w:sz w:val="22"/>
              <w:lang w:eastAsia="en-US"/>
            </w:rPr>
          </w:pPr>
          <w:del w:id="79" w:author="Cory Mast" w:date="2019-01-17T13:00:00Z">
            <w:r w:rsidRPr="00D76381" w:rsidDel="00D76381">
              <w:rPr>
                <w:rStyle w:val="Hyperlink"/>
                <w:noProof/>
              </w:rPr>
              <w:delText>2.</w:delText>
            </w:r>
            <w:r w:rsidDel="00D76381">
              <w:rPr>
                <w:rFonts w:asciiTheme="minorHAnsi" w:eastAsiaTheme="minorEastAsia" w:hAnsiTheme="minorHAnsi" w:cstheme="minorBidi"/>
                <w:noProof/>
                <w:sz w:val="22"/>
                <w:lang w:eastAsia="en-US"/>
              </w:rPr>
              <w:tab/>
            </w:r>
            <w:r w:rsidRPr="00D76381" w:rsidDel="00D76381">
              <w:rPr>
                <w:rStyle w:val="Hyperlink"/>
                <w:noProof/>
              </w:rPr>
              <w:delText>Required Hardware</w:delText>
            </w:r>
            <w:r w:rsidDel="00D76381">
              <w:rPr>
                <w:noProof/>
                <w:webHidden/>
              </w:rPr>
              <w:tab/>
              <w:delText>3</w:delText>
            </w:r>
          </w:del>
        </w:p>
        <w:p w14:paraId="04ECF0BF" w14:textId="17FEFF52" w:rsidR="004424BF" w:rsidDel="00D76381" w:rsidRDefault="004424BF">
          <w:pPr>
            <w:pStyle w:val="TOC2"/>
            <w:rPr>
              <w:del w:id="80" w:author="Cory Mast" w:date="2019-01-17T13:00:00Z"/>
              <w:rFonts w:asciiTheme="minorHAnsi" w:eastAsiaTheme="minorEastAsia" w:hAnsiTheme="minorHAnsi" w:cstheme="minorBidi"/>
              <w:noProof/>
              <w:sz w:val="22"/>
              <w:szCs w:val="22"/>
              <w:lang w:eastAsia="en-US"/>
            </w:rPr>
          </w:pPr>
          <w:del w:id="81" w:author="Cory Mast" w:date="2019-01-17T13:00:00Z">
            <w:r w:rsidRPr="00D76381" w:rsidDel="00D76381">
              <w:rPr>
                <w:rStyle w:val="Hyperlink"/>
                <w:noProof/>
                <w14:scene3d>
                  <w14:camera w14:prst="orthographicFront"/>
                  <w14:lightRig w14:rig="threePt" w14:dir="t">
                    <w14:rot w14:lat="0" w14:lon="0" w14:rev="0"/>
                  </w14:lightRig>
                </w14:scene3d>
              </w:rPr>
              <w:delText>2.1</w:delText>
            </w:r>
            <w:r w:rsidDel="00D76381">
              <w:rPr>
                <w:rFonts w:asciiTheme="minorHAnsi" w:eastAsiaTheme="minorEastAsia" w:hAnsiTheme="minorHAnsi" w:cstheme="minorBidi"/>
                <w:noProof/>
                <w:sz w:val="22"/>
                <w:szCs w:val="22"/>
                <w:lang w:eastAsia="en-US"/>
              </w:rPr>
              <w:tab/>
            </w:r>
            <w:r w:rsidRPr="00D76381" w:rsidDel="00D76381">
              <w:rPr>
                <w:rStyle w:val="Hyperlink"/>
                <w:noProof/>
              </w:rPr>
              <w:delText>a</w:delText>
            </w:r>
            <w:r w:rsidDel="00D76381">
              <w:rPr>
                <w:noProof/>
                <w:webHidden/>
              </w:rPr>
              <w:tab/>
              <w:delText>3</w:delText>
            </w:r>
          </w:del>
        </w:p>
        <w:p w14:paraId="10DC70E2" w14:textId="3783496D" w:rsidR="004424BF" w:rsidDel="00D76381" w:rsidRDefault="004424BF" w:rsidP="004E125E">
          <w:pPr>
            <w:pStyle w:val="TOC1"/>
            <w:rPr>
              <w:del w:id="82" w:author="Cory Mast" w:date="2019-01-17T13:00:00Z"/>
              <w:rFonts w:asciiTheme="minorHAnsi" w:eastAsiaTheme="minorEastAsia" w:hAnsiTheme="minorHAnsi" w:cstheme="minorBidi"/>
              <w:noProof/>
              <w:sz w:val="22"/>
              <w:lang w:eastAsia="en-US"/>
            </w:rPr>
          </w:pPr>
          <w:del w:id="83" w:author="Cory Mast" w:date="2019-01-17T13:00:00Z">
            <w:r w:rsidRPr="00D76381" w:rsidDel="00D76381">
              <w:rPr>
                <w:rStyle w:val="Hyperlink"/>
                <w:noProof/>
              </w:rPr>
              <w:delText>3.</w:delText>
            </w:r>
            <w:r w:rsidDel="00D76381">
              <w:rPr>
                <w:rFonts w:asciiTheme="minorHAnsi" w:eastAsiaTheme="minorEastAsia" w:hAnsiTheme="minorHAnsi" w:cstheme="minorBidi"/>
                <w:noProof/>
                <w:sz w:val="22"/>
                <w:lang w:eastAsia="en-US"/>
              </w:rPr>
              <w:tab/>
            </w:r>
            <w:r w:rsidRPr="00D76381" w:rsidDel="00D76381">
              <w:rPr>
                <w:rStyle w:val="Hyperlink"/>
                <w:noProof/>
              </w:rPr>
              <w:delText>Required Software</w:delText>
            </w:r>
            <w:r w:rsidDel="00D76381">
              <w:rPr>
                <w:noProof/>
                <w:webHidden/>
              </w:rPr>
              <w:tab/>
              <w:delText>3</w:delText>
            </w:r>
          </w:del>
        </w:p>
        <w:p w14:paraId="73E348FE" w14:textId="5308707B" w:rsidR="004424BF" w:rsidDel="00D76381" w:rsidRDefault="004424BF">
          <w:pPr>
            <w:pStyle w:val="TOC2"/>
            <w:rPr>
              <w:del w:id="84" w:author="Cory Mast" w:date="2019-01-17T13:00:00Z"/>
              <w:rFonts w:asciiTheme="minorHAnsi" w:eastAsiaTheme="minorEastAsia" w:hAnsiTheme="minorHAnsi" w:cstheme="minorBidi"/>
              <w:noProof/>
              <w:sz w:val="22"/>
              <w:szCs w:val="22"/>
              <w:lang w:eastAsia="en-US"/>
            </w:rPr>
          </w:pPr>
          <w:del w:id="85" w:author="Cory Mast" w:date="2019-01-17T13:00:00Z">
            <w:r w:rsidRPr="00D76381" w:rsidDel="00D76381">
              <w:rPr>
                <w:rStyle w:val="Hyperlink"/>
                <w:noProof/>
                <w14:scene3d>
                  <w14:camera w14:prst="orthographicFront"/>
                  <w14:lightRig w14:rig="threePt" w14:dir="t">
                    <w14:rot w14:lat="0" w14:lon="0" w14:rev="0"/>
                  </w14:lightRig>
                </w14:scene3d>
              </w:rPr>
              <w:delText>3.1</w:delText>
            </w:r>
            <w:r w:rsidDel="00D76381">
              <w:rPr>
                <w:rFonts w:asciiTheme="minorHAnsi" w:eastAsiaTheme="minorEastAsia" w:hAnsiTheme="minorHAnsi" w:cstheme="minorBidi"/>
                <w:noProof/>
                <w:sz w:val="22"/>
                <w:szCs w:val="22"/>
                <w:lang w:eastAsia="en-US"/>
              </w:rPr>
              <w:tab/>
            </w:r>
            <w:r w:rsidRPr="00D76381" w:rsidDel="00D76381">
              <w:rPr>
                <w:rStyle w:val="Hyperlink"/>
                <w:noProof/>
              </w:rPr>
              <w:delText>Applications</w:delText>
            </w:r>
            <w:r w:rsidDel="00D76381">
              <w:rPr>
                <w:noProof/>
                <w:webHidden/>
              </w:rPr>
              <w:tab/>
              <w:delText>3</w:delText>
            </w:r>
          </w:del>
        </w:p>
        <w:p w14:paraId="71742FA2" w14:textId="69516BAC" w:rsidR="004424BF" w:rsidDel="00D76381" w:rsidRDefault="004424BF" w:rsidP="004E125E">
          <w:pPr>
            <w:pStyle w:val="TOC1"/>
            <w:rPr>
              <w:del w:id="86" w:author="Cory Mast" w:date="2019-01-17T13:00:00Z"/>
              <w:rFonts w:asciiTheme="minorHAnsi" w:eastAsiaTheme="minorEastAsia" w:hAnsiTheme="minorHAnsi" w:cstheme="minorBidi"/>
              <w:noProof/>
              <w:sz w:val="22"/>
              <w:lang w:eastAsia="en-US"/>
            </w:rPr>
          </w:pPr>
          <w:del w:id="87" w:author="Cory Mast" w:date="2019-01-17T13:00:00Z">
            <w:r w:rsidRPr="00D76381" w:rsidDel="00D76381">
              <w:rPr>
                <w:rStyle w:val="Hyperlink"/>
                <w:noProof/>
              </w:rPr>
              <w:delText>4.</w:delText>
            </w:r>
            <w:r w:rsidDel="00D76381">
              <w:rPr>
                <w:rFonts w:asciiTheme="minorHAnsi" w:eastAsiaTheme="minorEastAsia" w:hAnsiTheme="minorHAnsi" w:cstheme="minorBidi"/>
                <w:noProof/>
                <w:sz w:val="22"/>
                <w:lang w:eastAsia="en-US"/>
              </w:rPr>
              <w:tab/>
            </w:r>
            <w:r w:rsidRPr="00D76381" w:rsidDel="00D76381">
              <w:rPr>
                <w:rStyle w:val="Hyperlink"/>
                <w:noProof/>
              </w:rPr>
              <w:delText>Hardware Setup</w:delText>
            </w:r>
            <w:r w:rsidDel="00D76381">
              <w:rPr>
                <w:noProof/>
                <w:webHidden/>
              </w:rPr>
              <w:tab/>
              <w:delText>3</w:delText>
            </w:r>
          </w:del>
        </w:p>
        <w:p w14:paraId="11544155" w14:textId="06571CFC" w:rsidR="004424BF" w:rsidDel="00D76381" w:rsidRDefault="004424BF" w:rsidP="004E125E">
          <w:pPr>
            <w:pStyle w:val="TOC1"/>
            <w:rPr>
              <w:del w:id="88" w:author="Cory Mast" w:date="2019-01-17T13:00:00Z"/>
              <w:rFonts w:asciiTheme="minorHAnsi" w:eastAsiaTheme="minorEastAsia" w:hAnsiTheme="minorHAnsi" w:cstheme="minorBidi"/>
              <w:noProof/>
              <w:sz w:val="22"/>
              <w:lang w:eastAsia="en-US"/>
            </w:rPr>
          </w:pPr>
          <w:del w:id="89" w:author="Cory Mast" w:date="2019-01-17T13:00:00Z">
            <w:r w:rsidRPr="00D76381" w:rsidDel="00D76381">
              <w:rPr>
                <w:rStyle w:val="Hyperlink"/>
                <w:noProof/>
              </w:rPr>
              <w:delText>5.</w:delText>
            </w:r>
            <w:r w:rsidDel="00D76381">
              <w:rPr>
                <w:rFonts w:asciiTheme="minorHAnsi" w:eastAsiaTheme="minorEastAsia" w:hAnsiTheme="minorHAnsi" w:cstheme="minorBidi"/>
                <w:noProof/>
                <w:sz w:val="22"/>
                <w:lang w:eastAsia="en-US"/>
              </w:rPr>
              <w:tab/>
            </w:r>
            <w:r w:rsidRPr="00D76381" w:rsidDel="00D76381">
              <w:rPr>
                <w:rStyle w:val="Hyperlink"/>
                <w:noProof/>
              </w:rPr>
              <w:delText>Software Setup</w:delText>
            </w:r>
            <w:r w:rsidDel="00D76381">
              <w:rPr>
                <w:noProof/>
                <w:webHidden/>
              </w:rPr>
              <w:tab/>
              <w:delText>4</w:delText>
            </w:r>
          </w:del>
        </w:p>
        <w:p w14:paraId="685B0782" w14:textId="18AAE85E" w:rsidR="004424BF" w:rsidDel="00D76381" w:rsidRDefault="004424BF" w:rsidP="004E125E">
          <w:pPr>
            <w:pStyle w:val="TOC1"/>
            <w:rPr>
              <w:del w:id="90" w:author="Cory Mast" w:date="2019-01-17T13:00:00Z"/>
              <w:rFonts w:asciiTheme="minorHAnsi" w:eastAsiaTheme="minorEastAsia" w:hAnsiTheme="minorHAnsi" w:cstheme="minorBidi"/>
              <w:noProof/>
              <w:sz w:val="22"/>
              <w:lang w:eastAsia="en-US"/>
            </w:rPr>
          </w:pPr>
          <w:del w:id="91" w:author="Cory Mast" w:date="2019-01-17T13:00:00Z">
            <w:r w:rsidRPr="00D76381" w:rsidDel="00D76381">
              <w:rPr>
                <w:rStyle w:val="Hyperlink"/>
                <w:noProof/>
              </w:rPr>
              <w:delText>6.</w:delText>
            </w:r>
            <w:r w:rsidDel="00D76381">
              <w:rPr>
                <w:rFonts w:asciiTheme="minorHAnsi" w:eastAsiaTheme="minorEastAsia" w:hAnsiTheme="minorHAnsi" w:cstheme="minorBidi"/>
                <w:noProof/>
                <w:sz w:val="22"/>
                <w:lang w:eastAsia="en-US"/>
              </w:rPr>
              <w:tab/>
            </w:r>
            <w:r w:rsidRPr="00D76381" w:rsidDel="00D76381">
              <w:rPr>
                <w:rStyle w:val="Hyperlink"/>
                <w:noProof/>
              </w:rPr>
              <w:delText>Running the Demonstration</w:delText>
            </w:r>
            <w:r w:rsidDel="00D76381">
              <w:rPr>
                <w:noProof/>
                <w:webHidden/>
              </w:rPr>
              <w:tab/>
              <w:delText>4</w:delText>
            </w:r>
          </w:del>
        </w:p>
        <w:p w14:paraId="073BF7D2" w14:textId="411D3BC1" w:rsidR="004424BF" w:rsidDel="00D76381" w:rsidRDefault="004424BF">
          <w:pPr>
            <w:pStyle w:val="TOC2"/>
            <w:rPr>
              <w:del w:id="92" w:author="Cory Mast" w:date="2019-01-17T13:00:00Z"/>
              <w:rFonts w:asciiTheme="minorHAnsi" w:eastAsiaTheme="minorEastAsia" w:hAnsiTheme="minorHAnsi" w:cstheme="minorBidi"/>
              <w:noProof/>
              <w:sz w:val="22"/>
              <w:szCs w:val="22"/>
              <w:lang w:eastAsia="en-US"/>
            </w:rPr>
          </w:pPr>
          <w:del w:id="93" w:author="Cory Mast" w:date="2019-01-17T13:00:00Z">
            <w:r w:rsidRPr="00D76381" w:rsidDel="00D76381">
              <w:rPr>
                <w:rStyle w:val="Hyperlink"/>
                <w:noProof/>
                <w14:scene3d>
                  <w14:camera w14:prst="orthographicFront"/>
                  <w14:lightRig w14:rig="threePt" w14:dir="t">
                    <w14:rot w14:lat="0" w14:lon="0" w14:rev="0"/>
                  </w14:lightRig>
                </w14:scene3d>
              </w:rPr>
              <w:delText>6.1</w:delText>
            </w:r>
            <w:r w:rsidDel="00D76381">
              <w:rPr>
                <w:rFonts w:asciiTheme="minorHAnsi" w:eastAsiaTheme="minorEastAsia" w:hAnsiTheme="minorHAnsi" w:cstheme="minorBidi"/>
                <w:noProof/>
                <w:sz w:val="22"/>
                <w:szCs w:val="22"/>
                <w:lang w:eastAsia="en-US"/>
              </w:rPr>
              <w:tab/>
            </w:r>
            <w:r w:rsidRPr="00D76381" w:rsidDel="00D76381">
              <w:rPr>
                <w:rStyle w:val="Hyperlink"/>
                <w:noProof/>
              </w:rPr>
              <w:delText>Start the DHCP Server</w:delText>
            </w:r>
            <w:r w:rsidDel="00D76381">
              <w:rPr>
                <w:noProof/>
                <w:webHidden/>
              </w:rPr>
              <w:tab/>
              <w:delText>4</w:delText>
            </w:r>
          </w:del>
        </w:p>
        <w:p w14:paraId="229EF4DA" w14:textId="7B66A7AB" w:rsidR="004424BF" w:rsidDel="00D76381" w:rsidRDefault="004424BF" w:rsidP="004E125E">
          <w:pPr>
            <w:pStyle w:val="TOC1"/>
            <w:rPr>
              <w:del w:id="94" w:author="Cory Mast" w:date="2019-01-17T13:00:00Z"/>
              <w:rFonts w:asciiTheme="minorHAnsi" w:eastAsiaTheme="minorEastAsia" w:hAnsiTheme="minorHAnsi" w:cstheme="minorBidi"/>
              <w:noProof/>
              <w:sz w:val="22"/>
              <w:lang w:eastAsia="en-US"/>
            </w:rPr>
          </w:pPr>
          <w:del w:id="95" w:author="Cory Mast" w:date="2019-01-17T13:00:00Z">
            <w:r w:rsidRPr="00D76381" w:rsidDel="00D76381">
              <w:rPr>
                <w:rStyle w:val="Hyperlink"/>
                <w:noProof/>
              </w:rPr>
              <w:delText>7.</w:delText>
            </w:r>
            <w:r w:rsidDel="00D76381">
              <w:rPr>
                <w:rFonts w:asciiTheme="minorHAnsi" w:eastAsiaTheme="minorEastAsia" w:hAnsiTheme="minorHAnsi" w:cstheme="minorBidi"/>
                <w:noProof/>
                <w:sz w:val="22"/>
                <w:lang w:eastAsia="en-US"/>
              </w:rPr>
              <w:tab/>
            </w:r>
            <w:r w:rsidRPr="00D76381" w:rsidDel="00D76381">
              <w:rPr>
                <w:rStyle w:val="Hyperlink"/>
                <w:noProof/>
              </w:rPr>
              <w:delText>APPENDIX</w:delText>
            </w:r>
            <w:r w:rsidDel="00D76381">
              <w:rPr>
                <w:noProof/>
                <w:webHidden/>
              </w:rPr>
              <w:tab/>
              <w:delText>4</w:delText>
            </w:r>
          </w:del>
        </w:p>
        <w:p w14:paraId="47242690" w14:textId="5F6990F5" w:rsidR="004424BF" w:rsidDel="00D76381" w:rsidRDefault="004424BF">
          <w:pPr>
            <w:pStyle w:val="TOC2"/>
            <w:rPr>
              <w:del w:id="96" w:author="Cory Mast" w:date="2019-01-17T13:00:00Z"/>
              <w:rFonts w:asciiTheme="minorHAnsi" w:eastAsiaTheme="minorEastAsia" w:hAnsiTheme="minorHAnsi" w:cstheme="minorBidi"/>
              <w:noProof/>
              <w:sz w:val="22"/>
              <w:szCs w:val="22"/>
              <w:lang w:eastAsia="en-US"/>
            </w:rPr>
          </w:pPr>
          <w:del w:id="97" w:author="Cory Mast" w:date="2019-01-17T13:00:00Z">
            <w:r w:rsidRPr="00D76381" w:rsidDel="00D76381">
              <w:rPr>
                <w:rStyle w:val="Hyperlink"/>
                <w:noProof/>
                <w14:scene3d>
                  <w14:camera w14:prst="orthographicFront"/>
                  <w14:lightRig w14:rig="threePt" w14:dir="t">
                    <w14:rot w14:lat="0" w14:lon="0" w14:rev="0"/>
                  </w14:lightRig>
                </w14:scene3d>
              </w:rPr>
              <w:delText>7.1</w:delText>
            </w:r>
            <w:r w:rsidDel="00D76381">
              <w:rPr>
                <w:rFonts w:asciiTheme="minorHAnsi" w:eastAsiaTheme="minorEastAsia" w:hAnsiTheme="minorHAnsi" w:cstheme="minorBidi"/>
                <w:noProof/>
                <w:sz w:val="22"/>
                <w:szCs w:val="22"/>
                <w:lang w:eastAsia="en-US"/>
              </w:rPr>
              <w:tab/>
            </w:r>
            <w:r w:rsidRPr="00D76381" w:rsidDel="00D76381">
              <w:rPr>
                <w:rStyle w:val="Hyperlink"/>
                <w:noProof/>
              </w:rPr>
              <w:delText>More Information</w:delText>
            </w:r>
            <w:r w:rsidDel="00D76381">
              <w:rPr>
                <w:noProof/>
                <w:webHidden/>
              </w:rPr>
              <w:tab/>
              <w:delText>4</w:delText>
            </w:r>
          </w:del>
        </w:p>
        <w:p w14:paraId="50E83435" w14:textId="46400427" w:rsidR="004424BF" w:rsidDel="00D76381" w:rsidRDefault="004424BF" w:rsidP="004E125E">
          <w:pPr>
            <w:pStyle w:val="TOC1"/>
            <w:rPr>
              <w:del w:id="98" w:author="Cory Mast" w:date="2019-01-17T13:00:00Z"/>
              <w:rFonts w:asciiTheme="minorHAnsi" w:eastAsiaTheme="minorEastAsia" w:hAnsiTheme="minorHAnsi" w:cstheme="minorBidi"/>
              <w:noProof/>
              <w:sz w:val="22"/>
              <w:lang w:eastAsia="en-US"/>
            </w:rPr>
          </w:pPr>
          <w:del w:id="99" w:author="Cory Mast" w:date="2019-01-17T13:00:00Z">
            <w:r w:rsidRPr="00D76381" w:rsidDel="00D76381">
              <w:rPr>
                <w:rStyle w:val="Hyperlink"/>
                <w:noProof/>
              </w:rPr>
              <w:delText>8.</w:delText>
            </w:r>
            <w:r w:rsidDel="00D76381">
              <w:rPr>
                <w:rFonts w:asciiTheme="minorHAnsi" w:eastAsiaTheme="minorEastAsia" w:hAnsiTheme="minorHAnsi" w:cstheme="minorBidi"/>
                <w:noProof/>
                <w:sz w:val="22"/>
                <w:lang w:eastAsia="en-US"/>
              </w:rPr>
              <w:tab/>
            </w:r>
            <w:r w:rsidRPr="00D76381" w:rsidDel="00D76381">
              <w:rPr>
                <w:rStyle w:val="Hyperlink"/>
                <w:noProof/>
              </w:rPr>
              <w:delText>REVISION HISTORY</w:delText>
            </w:r>
            <w:r w:rsidDel="00D76381">
              <w:rPr>
                <w:noProof/>
                <w:webHidden/>
              </w:rPr>
              <w:tab/>
              <w:delText>4</w:delText>
            </w:r>
          </w:del>
        </w:p>
        <w:p w14:paraId="3BD0050B" w14:textId="0FF8EFD8" w:rsidR="002F48DA" w:rsidRDefault="002F48DA">
          <w:r w:rsidRPr="001A2CE9">
            <w:rPr>
              <w:b/>
              <w:bCs/>
              <w:noProof/>
              <w:sz w:val="24"/>
              <w:szCs w:val="24"/>
            </w:rPr>
            <w:fldChar w:fldCharType="end"/>
          </w:r>
        </w:p>
      </w:sdtContent>
    </w:sdt>
    <w:p w14:paraId="3BD0050C" w14:textId="77777777" w:rsidR="0019446B" w:rsidRDefault="0019446B">
      <w:pPr>
        <w:spacing w:after="0" w:line="240" w:lineRule="auto"/>
        <w:rPr>
          <w:rFonts w:ascii="Theinhardt Bold" w:hAnsi="Theinhardt Bold"/>
          <w:bCs/>
          <w:iCs/>
          <w:sz w:val="28"/>
          <w:szCs w:val="28"/>
          <w:lang w:val="x-none"/>
        </w:rPr>
      </w:pPr>
      <w:bookmarkStart w:id="100" w:name="_Toc430767604"/>
      <w:bookmarkStart w:id="101" w:name="_Toc430765647"/>
      <w:bookmarkStart w:id="102" w:name="_Toc430767605"/>
      <w:bookmarkStart w:id="103" w:name="_Toc430765648"/>
      <w:bookmarkStart w:id="104" w:name="_Toc430767606"/>
      <w:bookmarkStart w:id="105" w:name="_Toc430765649"/>
      <w:bookmarkStart w:id="106" w:name="_Toc430767629"/>
      <w:bookmarkStart w:id="107" w:name="_Toc430769847"/>
      <w:bookmarkStart w:id="108" w:name="_Toc430767630"/>
      <w:bookmarkStart w:id="109" w:name="_Toc430769848"/>
      <w:bookmarkStart w:id="110" w:name="_Toc430767662"/>
      <w:bookmarkStart w:id="111" w:name="_Toc430769880"/>
      <w:bookmarkStart w:id="112" w:name="_Toc430767663"/>
      <w:bookmarkStart w:id="113" w:name="_Toc430769881"/>
      <w:bookmarkStart w:id="114" w:name="_Toc430767664"/>
      <w:bookmarkStart w:id="115" w:name="_Toc430769882"/>
      <w:bookmarkStart w:id="116" w:name="_Toc430767665"/>
      <w:bookmarkStart w:id="117" w:name="_Toc430769883"/>
      <w:bookmarkStart w:id="118" w:name="_Toc430767666"/>
      <w:bookmarkStart w:id="119" w:name="_Toc430769884"/>
      <w:bookmarkStart w:id="120" w:name="_Toc430767667"/>
      <w:bookmarkStart w:id="121" w:name="_Toc430769885"/>
      <w:bookmarkStart w:id="122" w:name="_Toc430767668"/>
      <w:bookmarkStart w:id="123" w:name="_Toc430769886"/>
      <w:bookmarkStart w:id="124" w:name="_Toc430767669"/>
      <w:bookmarkStart w:id="125" w:name="_Toc430769887"/>
      <w:bookmarkStart w:id="126" w:name="_Toc419067020"/>
      <w:bookmarkStart w:id="127" w:name="_Toc419448080"/>
      <w:bookmarkStart w:id="128" w:name="_Toc430767670"/>
      <w:bookmarkStart w:id="129" w:name="_Toc430769888"/>
      <w:bookmarkStart w:id="130" w:name="_Toc430767671"/>
      <w:bookmarkStart w:id="131" w:name="_Toc430769889"/>
      <w:bookmarkStart w:id="132" w:name="_Toc430767672"/>
      <w:bookmarkStart w:id="133" w:name="_Toc430769890"/>
      <w:bookmarkStart w:id="134" w:name="_Toc430767673"/>
      <w:bookmarkStart w:id="135" w:name="_Toc430769891"/>
      <w:bookmarkStart w:id="136" w:name="_Toc430767674"/>
      <w:bookmarkStart w:id="137" w:name="_Toc430769892"/>
      <w:bookmarkStart w:id="138" w:name="_Toc430767675"/>
      <w:bookmarkStart w:id="139" w:name="_Toc430769893"/>
      <w:bookmarkStart w:id="140" w:name="_Toc430767676"/>
      <w:bookmarkStart w:id="141" w:name="_Toc430769894"/>
      <w:bookmarkStart w:id="142" w:name="_Toc430767677"/>
      <w:bookmarkStart w:id="143" w:name="_Toc430769895"/>
      <w:bookmarkStart w:id="144" w:name="_Toc430767678"/>
      <w:bookmarkStart w:id="145" w:name="_Toc430769896"/>
      <w:bookmarkStart w:id="146" w:name="_Toc430767679"/>
      <w:bookmarkStart w:id="147" w:name="_Toc430769897"/>
      <w:bookmarkStart w:id="148" w:name="_Toc430767680"/>
      <w:bookmarkStart w:id="149" w:name="_Toc430769898"/>
      <w:bookmarkStart w:id="150" w:name="_Toc430767681"/>
      <w:bookmarkStart w:id="151" w:name="_Toc430769899"/>
      <w:bookmarkStart w:id="152" w:name="_Toc430767682"/>
      <w:bookmarkStart w:id="153" w:name="_Toc430769900"/>
      <w:bookmarkStart w:id="154" w:name="_Toc430767683"/>
      <w:bookmarkStart w:id="155" w:name="_Toc430769901"/>
      <w:bookmarkStart w:id="156" w:name="_Toc430767684"/>
      <w:bookmarkStart w:id="157" w:name="_Toc430769902"/>
      <w:bookmarkStart w:id="158" w:name="_Toc430767685"/>
      <w:bookmarkStart w:id="159" w:name="_Toc430769903"/>
      <w:bookmarkStart w:id="160" w:name="_Toc430767686"/>
      <w:bookmarkStart w:id="161" w:name="_Toc430769904"/>
      <w:bookmarkStart w:id="162" w:name="_Toc430767687"/>
      <w:bookmarkStart w:id="163" w:name="_Toc430769905"/>
      <w:bookmarkStart w:id="164" w:name="_Toc430767688"/>
      <w:bookmarkStart w:id="165" w:name="_Toc430769906"/>
      <w:bookmarkStart w:id="166" w:name="_Toc430767689"/>
      <w:bookmarkStart w:id="167" w:name="_Toc430769907"/>
      <w:bookmarkStart w:id="168" w:name="_Toc430767690"/>
      <w:bookmarkStart w:id="169" w:name="_Toc430769908"/>
      <w:bookmarkStart w:id="170" w:name="_Toc430767691"/>
      <w:bookmarkStart w:id="171" w:name="_Toc430769909"/>
      <w:bookmarkStart w:id="172" w:name="_Toc430767692"/>
      <w:bookmarkStart w:id="173" w:name="_Toc430769910"/>
      <w:bookmarkStart w:id="174" w:name="_Toc430767693"/>
      <w:bookmarkStart w:id="175" w:name="_Toc430769911"/>
      <w:bookmarkStart w:id="176" w:name="_Toc430767694"/>
      <w:bookmarkStart w:id="177" w:name="_Toc430769912"/>
      <w:bookmarkStart w:id="178" w:name="_Toc430767695"/>
      <w:bookmarkStart w:id="179" w:name="_Toc430769913"/>
      <w:bookmarkStart w:id="180" w:name="_Toc430767696"/>
      <w:bookmarkStart w:id="181" w:name="_Toc430769914"/>
      <w:bookmarkStart w:id="182" w:name="_Toc430767697"/>
      <w:bookmarkStart w:id="183" w:name="_Toc430769915"/>
      <w:bookmarkStart w:id="184" w:name="_Toc430767698"/>
      <w:bookmarkStart w:id="185" w:name="_Toc430769916"/>
      <w:bookmarkStart w:id="186" w:name="_Toc430767699"/>
      <w:bookmarkStart w:id="187" w:name="_Toc430769917"/>
      <w:bookmarkStart w:id="188" w:name="_Toc430767700"/>
      <w:bookmarkStart w:id="189" w:name="_Toc430769918"/>
      <w:bookmarkStart w:id="190" w:name="_Toc430767701"/>
      <w:bookmarkStart w:id="191" w:name="_Toc430769919"/>
      <w:bookmarkStart w:id="192" w:name="_Toc430767702"/>
      <w:bookmarkStart w:id="193" w:name="_Toc430769920"/>
      <w:bookmarkStart w:id="194" w:name="_Toc430767703"/>
      <w:bookmarkStart w:id="195" w:name="_Toc430769921"/>
      <w:bookmarkStart w:id="196" w:name="_Toc430767704"/>
      <w:bookmarkStart w:id="197" w:name="_Toc430769922"/>
      <w:bookmarkStart w:id="198" w:name="_Toc430767705"/>
      <w:bookmarkStart w:id="199" w:name="_Toc430769923"/>
      <w:bookmarkStart w:id="200" w:name="_Toc430767706"/>
      <w:bookmarkStart w:id="201" w:name="_Toc430769924"/>
      <w:bookmarkStart w:id="202" w:name="_Toc430767707"/>
      <w:bookmarkStart w:id="203" w:name="_Toc430769925"/>
      <w:bookmarkStart w:id="204" w:name="_Toc430767708"/>
      <w:bookmarkStart w:id="205" w:name="_Toc430769926"/>
      <w:bookmarkStart w:id="206" w:name="_Toc430767709"/>
      <w:bookmarkStart w:id="207" w:name="_Toc430769927"/>
      <w:bookmarkStart w:id="208" w:name="_Toc430767710"/>
      <w:bookmarkStart w:id="209" w:name="_Toc430769928"/>
      <w:bookmarkStart w:id="210" w:name="_Toc430767711"/>
      <w:bookmarkStart w:id="211" w:name="_Toc430769929"/>
      <w:bookmarkStart w:id="212" w:name="_Toc430767712"/>
      <w:bookmarkStart w:id="213" w:name="_Toc430769930"/>
      <w:bookmarkStart w:id="214" w:name="_Toc430767713"/>
      <w:bookmarkStart w:id="215" w:name="_Toc430769931"/>
      <w:bookmarkStart w:id="216" w:name="_Toc430767714"/>
      <w:bookmarkStart w:id="217" w:name="_Toc430769932"/>
      <w:bookmarkStart w:id="218" w:name="_Toc430767715"/>
      <w:bookmarkStart w:id="219" w:name="_Toc430769933"/>
      <w:bookmarkStart w:id="220" w:name="_Toc430767716"/>
      <w:bookmarkStart w:id="221" w:name="_Toc430769934"/>
      <w:bookmarkStart w:id="222" w:name="_Toc430767717"/>
      <w:bookmarkStart w:id="223" w:name="_Toc430769935"/>
      <w:bookmarkStart w:id="224" w:name="_Toc430767718"/>
      <w:bookmarkStart w:id="225" w:name="_Toc430769936"/>
      <w:bookmarkStart w:id="226" w:name="_Toc430767719"/>
      <w:bookmarkStart w:id="227" w:name="_Toc430769937"/>
      <w:bookmarkStart w:id="228" w:name="_Toc430767720"/>
      <w:bookmarkStart w:id="229" w:name="_Toc430769938"/>
      <w:bookmarkStart w:id="230" w:name="_Toc430767721"/>
      <w:bookmarkStart w:id="231" w:name="_Toc430769939"/>
      <w:bookmarkStart w:id="232" w:name="_Toc430767722"/>
      <w:bookmarkStart w:id="233" w:name="_Toc430769940"/>
      <w:bookmarkStart w:id="234" w:name="_Toc430767723"/>
      <w:bookmarkStart w:id="235" w:name="_Toc430769941"/>
      <w:bookmarkStart w:id="236" w:name="_Toc430767724"/>
      <w:bookmarkStart w:id="237" w:name="_Toc430769942"/>
      <w:bookmarkStart w:id="238" w:name="_Toc430767725"/>
      <w:bookmarkStart w:id="239" w:name="_Toc430769943"/>
      <w:bookmarkStart w:id="240" w:name="_Toc430767726"/>
      <w:bookmarkStart w:id="241" w:name="_Toc430769944"/>
      <w:bookmarkStart w:id="242" w:name="_Toc430767727"/>
      <w:bookmarkStart w:id="243" w:name="_Toc430769945"/>
      <w:bookmarkStart w:id="244" w:name="_Toc430767728"/>
      <w:bookmarkStart w:id="245" w:name="_Toc430769946"/>
      <w:bookmarkStart w:id="246" w:name="_Toc430767729"/>
      <w:bookmarkStart w:id="247" w:name="_Toc430769947"/>
      <w:bookmarkStart w:id="248" w:name="_Toc430767730"/>
      <w:bookmarkStart w:id="249" w:name="_Toc430769948"/>
      <w:bookmarkStart w:id="250" w:name="_Toc430767731"/>
      <w:bookmarkStart w:id="251" w:name="_Toc430769949"/>
      <w:bookmarkStart w:id="252" w:name="_Toc430767732"/>
      <w:bookmarkStart w:id="253" w:name="_Toc430769950"/>
      <w:bookmarkStart w:id="254" w:name="_Toc430767733"/>
      <w:bookmarkStart w:id="255" w:name="_Toc430769951"/>
      <w:bookmarkStart w:id="256" w:name="_Toc430767734"/>
      <w:bookmarkStart w:id="257" w:name="_Toc430769952"/>
      <w:bookmarkStart w:id="258" w:name="_Toc430767735"/>
      <w:bookmarkStart w:id="259" w:name="_Toc430769953"/>
      <w:bookmarkStart w:id="260" w:name="_Toc430767736"/>
      <w:bookmarkStart w:id="261" w:name="_Toc430769954"/>
      <w:bookmarkStart w:id="262" w:name="_Toc430767737"/>
      <w:bookmarkStart w:id="263" w:name="_Toc430769955"/>
      <w:bookmarkStart w:id="264" w:name="_Toc430767738"/>
      <w:bookmarkStart w:id="265" w:name="_Toc430769956"/>
      <w:bookmarkStart w:id="266" w:name="_Toc430767739"/>
      <w:bookmarkStart w:id="267" w:name="_Toc430769957"/>
      <w:bookmarkStart w:id="268" w:name="_Toc430767740"/>
      <w:bookmarkStart w:id="269" w:name="_Toc430769958"/>
      <w:bookmarkStart w:id="270" w:name="_Toc430767741"/>
      <w:bookmarkStart w:id="271" w:name="_Toc430769959"/>
      <w:bookmarkStart w:id="272" w:name="_Toc430767742"/>
      <w:bookmarkStart w:id="273" w:name="_Toc430769960"/>
      <w:bookmarkStart w:id="274" w:name="_Toc430767743"/>
      <w:bookmarkStart w:id="275" w:name="_Toc430769961"/>
      <w:bookmarkStart w:id="276" w:name="_Toc430767744"/>
      <w:bookmarkStart w:id="277" w:name="_Toc430769962"/>
      <w:bookmarkStart w:id="278" w:name="_Toc430767745"/>
      <w:bookmarkStart w:id="279" w:name="_Toc430769963"/>
      <w:bookmarkStart w:id="280" w:name="_Toc430767746"/>
      <w:bookmarkStart w:id="281" w:name="_Toc430769964"/>
      <w:bookmarkStart w:id="282" w:name="_Toc430767747"/>
      <w:bookmarkStart w:id="283" w:name="_Toc430769965"/>
      <w:bookmarkStart w:id="284" w:name="_Toc430767748"/>
      <w:bookmarkStart w:id="285" w:name="_Toc430769966"/>
      <w:bookmarkStart w:id="286" w:name="_Toc430767749"/>
      <w:bookmarkStart w:id="287" w:name="_Toc430769967"/>
      <w:bookmarkStart w:id="288" w:name="_Toc430767750"/>
      <w:bookmarkStart w:id="289" w:name="_Toc430769968"/>
      <w:bookmarkStart w:id="290" w:name="_Toc430767751"/>
      <w:bookmarkStart w:id="291" w:name="_Toc430769969"/>
      <w:bookmarkStart w:id="292" w:name="_Toc430767752"/>
      <w:bookmarkStart w:id="293" w:name="_Toc430769970"/>
      <w:bookmarkStart w:id="294" w:name="_Toc430767753"/>
      <w:bookmarkStart w:id="295" w:name="_Toc430769971"/>
      <w:bookmarkStart w:id="296" w:name="_Toc430767754"/>
      <w:bookmarkStart w:id="297" w:name="_Toc430769972"/>
      <w:bookmarkStart w:id="298" w:name="_Toc430767755"/>
      <w:bookmarkStart w:id="299" w:name="_Toc430769973"/>
      <w:bookmarkStart w:id="300" w:name="_Toc430767756"/>
      <w:bookmarkStart w:id="301" w:name="_Toc430769974"/>
      <w:bookmarkStart w:id="302" w:name="_Toc430767757"/>
      <w:bookmarkStart w:id="303" w:name="_Toc430769975"/>
      <w:bookmarkStart w:id="304" w:name="_Toc430767758"/>
      <w:bookmarkStart w:id="305" w:name="_Toc430769976"/>
      <w:bookmarkStart w:id="306" w:name="_Toc430767759"/>
      <w:bookmarkStart w:id="307" w:name="_Toc430769977"/>
      <w:bookmarkStart w:id="308" w:name="_Toc430767760"/>
      <w:bookmarkStart w:id="309" w:name="_Toc430769978"/>
      <w:bookmarkStart w:id="310" w:name="_Toc430767761"/>
      <w:bookmarkStart w:id="311" w:name="_Toc430769979"/>
      <w:bookmarkStart w:id="312" w:name="_Toc430767762"/>
      <w:bookmarkStart w:id="313" w:name="_Toc430769980"/>
      <w:bookmarkStart w:id="314" w:name="_Toc430767763"/>
      <w:bookmarkStart w:id="315" w:name="_Toc430769981"/>
      <w:bookmarkStart w:id="316" w:name="_Toc430767764"/>
      <w:bookmarkStart w:id="317" w:name="_Toc430769982"/>
      <w:bookmarkStart w:id="318" w:name="_Toc430767765"/>
      <w:bookmarkStart w:id="319" w:name="_Toc430769983"/>
      <w:bookmarkStart w:id="320" w:name="_Toc430767766"/>
      <w:bookmarkStart w:id="321" w:name="_Toc430769984"/>
      <w:bookmarkStart w:id="322" w:name="_Toc430767767"/>
      <w:bookmarkStart w:id="323" w:name="_Toc430769985"/>
      <w:bookmarkStart w:id="324" w:name="_Toc430767768"/>
      <w:bookmarkStart w:id="325" w:name="_Toc430769986"/>
      <w:bookmarkStart w:id="326" w:name="_Toc430767769"/>
      <w:bookmarkStart w:id="327" w:name="_Toc430769987"/>
      <w:bookmarkStart w:id="328" w:name="_Toc430767770"/>
      <w:bookmarkStart w:id="329" w:name="_Toc430769988"/>
      <w:bookmarkStart w:id="330" w:name="_Toc430767771"/>
      <w:bookmarkStart w:id="331" w:name="_Toc430769989"/>
      <w:bookmarkStart w:id="332" w:name="_Toc430767772"/>
      <w:bookmarkStart w:id="333" w:name="_Toc430769990"/>
      <w:bookmarkStart w:id="334" w:name="_Toc430767773"/>
      <w:bookmarkStart w:id="335" w:name="_Toc430769991"/>
      <w:bookmarkStart w:id="336" w:name="_Toc430767774"/>
      <w:bookmarkStart w:id="337" w:name="_Toc430769992"/>
      <w:bookmarkStart w:id="338" w:name="_Toc430767775"/>
      <w:bookmarkStart w:id="339" w:name="_Toc430769993"/>
      <w:bookmarkStart w:id="340" w:name="_Toc430767776"/>
      <w:bookmarkStart w:id="341" w:name="_Toc430769994"/>
      <w:bookmarkStart w:id="342" w:name="_Toc430767777"/>
      <w:bookmarkStart w:id="343" w:name="_Toc430769995"/>
      <w:bookmarkStart w:id="344" w:name="_Toc430767778"/>
      <w:bookmarkStart w:id="345" w:name="_Toc430769996"/>
      <w:bookmarkStart w:id="346" w:name="_Toc430767779"/>
      <w:bookmarkStart w:id="347" w:name="_Toc430769997"/>
      <w:bookmarkStart w:id="348" w:name="_Toc430767780"/>
      <w:bookmarkStart w:id="349" w:name="_Toc430769998"/>
      <w:bookmarkStart w:id="350" w:name="_Toc430767781"/>
      <w:bookmarkStart w:id="351" w:name="_Toc430769999"/>
      <w:bookmarkStart w:id="352" w:name="_Toc430767782"/>
      <w:bookmarkStart w:id="353" w:name="_Toc430770000"/>
      <w:bookmarkStart w:id="354" w:name="_Toc430767783"/>
      <w:bookmarkStart w:id="355" w:name="_Toc430770001"/>
      <w:bookmarkStart w:id="356" w:name="_Toc430767784"/>
      <w:bookmarkStart w:id="357" w:name="_Toc430770002"/>
      <w:bookmarkStart w:id="358" w:name="_Toc430767785"/>
      <w:bookmarkStart w:id="359" w:name="_Toc430770003"/>
      <w:bookmarkStart w:id="360" w:name="_Toc430767786"/>
      <w:bookmarkStart w:id="361" w:name="_Toc430770004"/>
      <w:bookmarkStart w:id="362" w:name="_Toc430767787"/>
      <w:bookmarkStart w:id="363" w:name="_Toc430770005"/>
      <w:bookmarkStart w:id="364" w:name="_Toc430767788"/>
      <w:bookmarkStart w:id="365" w:name="_Toc430770006"/>
      <w:bookmarkStart w:id="366" w:name="_Toc430767789"/>
      <w:bookmarkStart w:id="367" w:name="_Toc430770007"/>
      <w:bookmarkStart w:id="368" w:name="_Toc430767790"/>
      <w:bookmarkStart w:id="369" w:name="_Toc430770008"/>
      <w:bookmarkStart w:id="370" w:name="_Toc430767791"/>
      <w:bookmarkStart w:id="371" w:name="_Toc430770009"/>
      <w:bookmarkStart w:id="372" w:name="_Toc430767792"/>
      <w:bookmarkStart w:id="373" w:name="_Toc430770010"/>
      <w:bookmarkStart w:id="374" w:name="_Toc430767793"/>
      <w:bookmarkStart w:id="375" w:name="_Toc430770011"/>
      <w:bookmarkStart w:id="376" w:name="_Toc430767794"/>
      <w:bookmarkStart w:id="377" w:name="_Toc430770012"/>
      <w:bookmarkStart w:id="378" w:name="_Toc430767795"/>
      <w:bookmarkStart w:id="379" w:name="_Toc430770013"/>
      <w:bookmarkStart w:id="380" w:name="_Toc430767796"/>
      <w:bookmarkStart w:id="381" w:name="_Toc430770014"/>
      <w:bookmarkStart w:id="382" w:name="_Toc430767797"/>
      <w:bookmarkStart w:id="383" w:name="_Toc430770015"/>
      <w:bookmarkStart w:id="384" w:name="_Toc430767798"/>
      <w:bookmarkStart w:id="385" w:name="_Toc430770016"/>
      <w:bookmarkStart w:id="386" w:name="_Toc430767799"/>
      <w:bookmarkStart w:id="387" w:name="_Toc430770017"/>
      <w:bookmarkStart w:id="388" w:name="_Toc430767800"/>
      <w:bookmarkStart w:id="389" w:name="_Toc430770018"/>
      <w:bookmarkStart w:id="390" w:name="_Toc430767801"/>
      <w:bookmarkStart w:id="391" w:name="_Toc430770019"/>
      <w:bookmarkStart w:id="392" w:name="_Toc430767802"/>
      <w:bookmarkStart w:id="393" w:name="_Toc430770020"/>
      <w:bookmarkStart w:id="394" w:name="_Toc430767803"/>
      <w:bookmarkStart w:id="395" w:name="_Toc430770021"/>
      <w:bookmarkStart w:id="396" w:name="_Toc430767804"/>
      <w:bookmarkStart w:id="397" w:name="_Toc430770022"/>
      <w:bookmarkStart w:id="398" w:name="_Toc430767805"/>
      <w:bookmarkStart w:id="399" w:name="_Toc430770023"/>
      <w:bookmarkStart w:id="400" w:name="_Toc430767806"/>
      <w:bookmarkStart w:id="401" w:name="_Toc430770024"/>
      <w:bookmarkStart w:id="402" w:name="_Toc430767807"/>
      <w:bookmarkStart w:id="403" w:name="_Toc430770025"/>
      <w:bookmarkStart w:id="404" w:name="_Toc430767808"/>
      <w:bookmarkStart w:id="405" w:name="_Toc430770026"/>
      <w:bookmarkStart w:id="406" w:name="_Toc430767809"/>
      <w:bookmarkStart w:id="407" w:name="_Toc430770027"/>
      <w:bookmarkStart w:id="408" w:name="_Toc430767810"/>
      <w:bookmarkStart w:id="409" w:name="_Toc430770028"/>
      <w:bookmarkStart w:id="410" w:name="_Toc430767811"/>
      <w:bookmarkStart w:id="411" w:name="_Toc430770029"/>
      <w:bookmarkStart w:id="412" w:name="_Toc430767812"/>
      <w:bookmarkStart w:id="413" w:name="_Toc430770030"/>
      <w:bookmarkStart w:id="414" w:name="_Toc430767813"/>
      <w:bookmarkStart w:id="415" w:name="_Toc430770031"/>
      <w:bookmarkStart w:id="416" w:name="_Toc430767814"/>
      <w:bookmarkStart w:id="417" w:name="_Toc430770032"/>
      <w:bookmarkStart w:id="418" w:name="_Toc430767815"/>
      <w:bookmarkStart w:id="419" w:name="_Toc430770033"/>
      <w:bookmarkStart w:id="420" w:name="_Toc430767816"/>
      <w:bookmarkStart w:id="421" w:name="_Toc430770034"/>
      <w:bookmarkStart w:id="422" w:name="_Toc430767817"/>
      <w:bookmarkStart w:id="423" w:name="_Toc430770035"/>
      <w:bookmarkStart w:id="424" w:name="_Toc430767818"/>
      <w:bookmarkStart w:id="425" w:name="_Toc430770036"/>
      <w:bookmarkStart w:id="426" w:name="_Toc430767819"/>
      <w:bookmarkStart w:id="427" w:name="_Toc430770037"/>
      <w:bookmarkStart w:id="428" w:name="_Toc430767820"/>
      <w:bookmarkStart w:id="429" w:name="_Toc430770038"/>
      <w:bookmarkStart w:id="430" w:name="_Toc430767821"/>
      <w:bookmarkStart w:id="431" w:name="_Toc430770039"/>
      <w:bookmarkStart w:id="432" w:name="_Toc430767822"/>
      <w:bookmarkStart w:id="433" w:name="_Toc430770040"/>
      <w:bookmarkStart w:id="434" w:name="_Toc430767823"/>
      <w:bookmarkStart w:id="435" w:name="_Toc430770041"/>
      <w:bookmarkStart w:id="436" w:name="_Toc430767824"/>
      <w:bookmarkStart w:id="437" w:name="_Toc430770042"/>
      <w:bookmarkStart w:id="438" w:name="_Toc430767825"/>
      <w:bookmarkStart w:id="439" w:name="_Toc430770043"/>
      <w:bookmarkStart w:id="440" w:name="_Toc430767826"/>
      <w:bookmarkStart w:id="441" w:name="_Toc430770044"/>
      <w:bookmarkStart w:id="442" w:name="_Toc430767827"/>
      <w:bookmarkStart w:id="443" w:name="_Toc430770045"/>
      <w:bookmarkStart w:id="444" w:name="_Toc430767828"/>
      <w:bookmarkStart w:id="445" w:name="_Toc430770046"/>
      <w:bookmarkStart w:id="446" w:name="_Toc430767829"/>
      <w:bookmarkStart w:id="447" w:name="_Toc430770047"/>
      <w:bookmarkStart w:id="448" w:name="_Toc430767830"/>
      <w:bookmarkStart w:id="449" w:name="_Toc430770048"/>
      <w:bookmarkStart w:id="450" w:name="_Toc430767831"/>
      <w:bookmarkStart w:id="451" w:name="_Toc430770049"/>
      <w:bookmarkStart w:id="452" w:name="_Toc430767832"/>
      <w:bookmarkStart w:id="453" w:name="_Toc430770050"/>
      <w:bookmarkStart w:id="454" w:name="_Toc430767833"/>
      <w:bookmarkStart w:id="455" w:name="_Toc430770051"/>
      <w:bookmarkStart w:id="456" w:name="_Toc430767834"/>
      <w:bookmarkStart w:id="457" w:name="_Toc430770052"/>
      <w:bookmarkStart w:id="458" w:name="_Toc430767835"/>
      <w:bookmarkStart w:id="459" w:name="_Toc430770053"/>
      <w:bookmarkStart w:id="460" w:name="_Toc430767836"/>
      <w:bookmarkStart w:id="461" w:name="_Toc430770054"/>
      <w:bookmarkStart w:id="462" w:name="_Toc430767837"/>
      <w:bookmarkStart w:id="463" w:name="_Toc430770055"/>
      <w:bookmarkStart w:id="464" w:name="_Toc430767838"/>
      <w:bookmarkStart w:id="465" w:name="_Toc430770056"/>
      <w:bookmarkStart w:id="466" w:name="_Toc430767839"/>
      <w:bookmarkStart w:id="467" w:name="_Toc430770057"/>
      <w:bookmarkStart w:id="468" w:name="_Toc430767840"/>
      <w:bookmarkStart w:id="469" w:name="_Toc430770058"/>
      <w:bookmarkStart w:id="470" w:name="_Toc430767859"/>
      <w:bookmarkStart w:id="471" w:name="_Toc430770077"/>
      <w:bookmarkStart w:id="472" w:name="_Toc430767860"/>
      <w:bookmarkStart w:id="473" w:name="_Toc430770078"/>
      <w:bookmarkStart w:id="474" w:name="_Toc430767861"/>
      <w:bookmarkStart w:id="475" w:name="_Toc430770079"/>
      <w:bookmarkStart w:id="476" w:name="_Toc430767862"/>
      <w:bookmarkStart w:id="477" w:name="_Toc430770080"/>
      <w:bookmarkStart w:id="478" w:name="_Toc430767863"/>
      <w:bookmarkStart w:id="479" w:name="_Toc430770081"/>
      <w:bookmarkStart w:id="480" w:name="_Toc430767864"/>
      <w:bookmarkStart w:id="481" w:name="_Toc430770082"/>
      <w:bookmarkStart w:id="482" w:name="_Toc430767865"/>
      <w:bookmarkStart w:id="483" w:name="_Toc430770083"/>
      <w:bookmarkStart w:id="484" w:name="_Toc430767866"/>
      <w:bookmarkStart w:id="485" w:name="_Toc430770084"/>
      <w:bookmarkStart w:id="486" w:name="_Toc430767867"/>
      <w:bookmarkStart w:id="487" w:name="_Toc430770085"/>
      <w:bookmarkStart w:id="488" w:name="_Toc430767868"/>
      <w:bookmarkStart w:id="489" w:name="_Toc430770086"/>
      <w:bookmarkStart w:id="490" w:name="_Toc430767869"/>
      <w:bookmarkStart w:id="491" w:name="_Toc430770087"/>
      <w:bookmarkStart w:id="492" w:name="_Toc430767870"/>
      <w:bookmarkStart w:id="493" w:name="_Toc430770088"/>
      <w:bookmarkStart w:id="494" w:name="_Toc430767871"/>
      <w:bookmarkStart w:id="495" w:name="_Toc430770089"/>
      <w:bookmarkStart w:id="496" w:name="_Toc430767872"/>
      <w:bookmarkStart w:id="497" w:name="_Toc430770090"/>
      <w:bookmarkStart w:id="498" w:name="_Toc430767873"/>
      <w:bookmarkStart w:id="499" w:name="_Toc430770091"/>
      <w:bookmarkStart w:id="500" w:name="_Toc430767874"/>
      <w:bookmarkStart w:id="501" w:name="_Toc430770092"/>
      <w:bookmarkStart w:id="502" w:name="_Toc430767875"/>
      <w:bookmarkStart w:id="503" w:name="_Toc430770093"/>
      <w:bookmarkStart w:id="504" w:name="_Toc430767876"/>
      <w:bookmarkStart w:id="505" w:name="_Toc430770094"/>
      <w:bookmarkStart w:id="506" w:name="_Toc430767877"/>
      <w:bookmarkStart w:id="507" w:name="_Toc430770095"/>
      <w:bookmarkStart w:id="508" w:name="_Toc430767878"/>
      <w:bookmarkStart w:id="509" w:name="_Toc430770096"/>
      <w:bookmarkStart w:id="510" w:name="_Toc430767879"/>
      <w:bookmarkStart w:id="511" w:name="_Toc430770097"/>
      <w:bookmarkStart w:id="512" w:name="_Toc430767880"/>
      <w:bookmarkStart w:id="513" w:name="_Toc430770098"/>
      <w:bookmarkStart w:id="514" w:name="_Toc430767881"/>
      <w:bookmarkStart w:id="515" w:name="_Toc430770099"/>
      <w:bookmarkStart w:id="516" w:name="_Toc430767882"/>
      <w:bookmarkStart w:id="517" w:name="_Toc430770100"/>
      <w:bookmarkStart w:id="518" w:name="_Toc430767883"/>
      <w:bookmarkStart w:id="519" w:name="_Toc430770101"/>
      <w:bookmarkStart w:id="520" w:name="_Toc430767884"/>
      <w:bookmarkStart w:id="521" w:name="_Toc430770102"/>
      <w:bookmarkStart w:id="522" w:name="_Toc430767885"/>
      <w:bookmarkStart w:id="523" w:name="_Toc430770103"/>
      <w:bookmarkStart w:id="524" w:name="_Toc430767886"/>
      <w:bookmarkStart w:id="525" w:name="_Toc430770104"/>
      <w:bookmarkStart w:id="526" w:name="_Toc430767887"/>
      <w:bookmarkStart w:id="527" w:name="_Toc430770105"/>
      <w:bookmarkStart w:id="528" w:name="_Toc430767888"/>
      <w:bookmarkStart w:id="529" w:name="_Toc430770106"/>
      <w:bookmarkStart w:id="530" w:name="_Toc430767889"/>
      <w:bookmarkStart w:id="531" w:name="_Toc430770107"/>
      <w:bookmarkStart w:id="532" w:name="_Toc430767890"/>
      <w:bookmarkStart w:id="533" w:name="_Toc430770108"/>
      <w:bookmarkStart w:id="534" w:name="_Toc430767891"/>
      <w:bookmarkStart w:id="535" w:name="_Toc430770109"/>
      <w:bookmarkStart w:id="536" w:name="_Toc430767892"/>
      <w:bookmarkStart w:id="537" w:name="_Toc430770110"/>
      <w:bookmarkStart w:id="538" w:name="_Toc430767893"/>
      <w:bookmarkStart w:id="539" w:name="_Toc430770111"/>
      <w:bookmarkStart w:id="540" w:name="_Toc430767894"/>
      <w:bookmarkStart w:id="541" w:name="_Toc430770112"/>
      <w:bookmarkStart w:id="542" w:name="_Toc430767895"/>
      <w:bookmarkStart w:id="543" w:name="_Toc430770113"/>
      <w:bookmarkStart w:id="544" w:name="_Toc430767896"/>
      <w:bookmarkStart w:id="545" w:name="_Toc430770114"/>
      <w:bookmarkStart w:id="546" w:name="_Toc430767897"/>
      <w:bookmarkStart w:id="547" w:name="_Toc430770115"/>
      <w:bookmarkStart w:id="548" w:name="_Toc430767898"/>
      <w:bookmarkStart w:id="549" w:name="_Toc430770116"/>
      <w:bookmarkStart w:id="550" w:name="_Toc430767899"/>
      <w:bookmarkStart w:id="551" w:name="_Toc430770117"/>
      <w:bookmarkStart w:id="552" w:name="_Toc430767900"/>
      <w:bookmarkStart w:id="553" w:name="_Toc430770118"/>
      <w:bookmarkStart w:id="554" w:name="_Toc430767901"/>
      <w:bookmarkStart w:id="555" w:name="_Toc430770119"/>
      <w:bookmarkStart w:id="556" w:name="_Toc430767902"/>
      <w:bookmarkStart w:id="557" w:name="_Toc430770120"/>
      <w:bookmarkStart w:id="558" w:name="_Toc430767924"/>
      <w:bookmarkStart w:id="559" w:name="_Toc430770142"/>
      <w:bookmarkStart w:id="560" w:name="_Toc430767925"/>
      <w:bookmarkStart w:id="561" w:name="_Toc430770143"/>
      <w:bookmarkStart w:id="562" w:name="_Toc430767926"/>
      <w:bookmarkStart w:id="563" w:name="_Toc430770144"/>
      <w:bookmarkStart w:id="564" w:name="Lab8_MIPI"/>
      <w:bookmarkStart w:id="565" w:name="_Toc419448064"/>
      <w:bookmarkStart w:id="566" w:name="_Toc434226122"/>
      <w:bookmarkStart w:id="567" w:name="Lab2_Qsys"/>
      <w:bookmarkEnd w:id="1"/>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r>
        <w:lastRenderedPageBreak/>
        <w:br w:type="page"/>
      </w:r>
    </w:p>
    <w:p w14:paraId="3BD0050D" w14:textId="77777777" w:rsidR="004D0819" w:rsidRDefault="004D0819" w:rsidP="003B69E2">
      <w:pPr>
        <w:pStyle w:val="Heading1"/>
        <w:rPr>
          <w:lang w:val="en-US"/>
        </w:rPr>
      </w:pPr>
      <w:bookmarkStart w:id="568" w:name="_Toc536021223"/>
      <w:bookmarkEnd w:id="564"/>
      <w:bookmarkEnd w:id="565"/>
      <w:bookmarkEnd w:id="566"/>
      <w:r>
        <w:rPr>
          <w:lang w:val="en-US"/>
        </w:rPr>
        <w:lastRenderedPageBreak/>
        <w:t>Introduction</w:t>
      </w:r>
      <w:bookmarkEnd w:id="568"/>
    </w:p>
    <w:p w14:paraId="3BD0050E" w14:textId="356341FD" w:rsidR="008E1D69" w:rsidRPr="007F78E0" w:rsidRDefault="00F87F80" w:rsidP="00625E00">
      <w:pPr>
        <w:pStyle w:val="BodyText"/>
        <w:spacing w:after="120"/>
        <w:rPr>
          <w:rFonts w:ascii="Cambria" w:hAnsi="Cambria" w:cs="Arial"/>
          <w:sz w:val="22"/>
          <w:szCs w:val="22"/>
          <w:lang w:val="en-US"/>
        </w:rPr>
      </w:pPr>
      <w:r>
        <w:rPr>
          <w:rFonts w:ascii="Cambria" w:hAnsi="Cambria" w:cs="Arial"/>
          <w:sz w:val="22"/>
          <w:szCs w:val="22"/>
          <w:lang w:val="en-US"/>
        </w:rPr>
        <w:t xml:space="preserve">Describe what the Safari board is, what it was designed for, and what is </w:t>
      </w:r>
      <w:r w:rsidR="00D10652">
        <w:rPr>
          <w:rFonts w:ascii="Cambria" w:hAnsi="Cambria" w:cs="Arial"/>
          <w:sz w:val="22"/>
          <w:szCs w:val="22"/>
          <w:lang w:val="en-US"/>
        </w:rPr>
        <w:t>contained within this User Guide.</w:t>
      </w:r>
    </w:p>
    <w:p w14:paraId="3BD00523" w14:textId="5F622CA8" w:rsidR="00AA442A" w:rsidRDefault="00AA442A" w:rsidP="00AA442A">
      <w:pPr>
        <w:spacing w:after="120" w:line="240" w:lineRule="auto"/>
        <w:jc w:val="center"/>
        <w:rPr>
          <w:rFonts w:ascii="Cambria" w:hAnsi="Cambria"/>
          <w:sz w:val="24"/>
          <w:szCs w:val="24"/>
        </w:rPr>
      </w:pPr>
    </w:p>
    <w:p w14:paraId="32C56511" w14:textId="59C30974" w:rsidR="00ED0E44" w:rsidRDefault="00ED0E44" w:rsidP="003B69E2">
      <w:pPr>
        <w:pStyle w:val="Heading1"/>
        <w:rPr>
          <w:lang w:val="en-US"/>
        </w:rPr>
      </w:pPr>
      <w:bookmarkStart w:id="569" w:name="_Toc536021224"/>
      <w:r>
        <w:rPr>
          <w:lang w:val="en-US"/>
        </w:rPr>
        <w:t>Kit Contents</w:t>
      </w:r>
      <w:bookmarkEnd w:id="569"/>
      <w:r>
        <w:rPr>
          <w:lang w:val="en-US"/>
        </w:rPr>
        <w:t xml:space="preserve"> </w:t>
      </w:r>
    </w:p>
    <w:p w14:paraId="2A4E7D89" w14:textId="4C24B8A3" w:rsidR="00ED0E44" w:rsidRDefault="00ED0E44" w:rsidP="00ED0E44">
      <w:pPr>
        <w:pStyle w:val="BodyText"/>
        <w:rPr>
          <w:lang w:val="en-US"/>
        </w:rPr>
      </w:pPr>
      <w:r>
        <w:rPr>
          <w:lang w:val="en-US"/>
        </w:rPr>
        <w:t>Safari board</w:t>
      </w:r>
    </w:p>
    <w:p w14:paraId="37CC23B3" w14:textId="3489C2B6" w:rsidR="00ED0E44" w:rsidRDefault="00ED0E44" w:rsidP="00ED0E44">
      <w:pPr>
        <w:pStyle w:val="BodyText"/>
        <w:rPr>
          <w:lang w:val="en-US"/>
        </w:rPr>
      </w:pPr>
      <w:r>
        <w:rPr>
          <w:lang w:val="en-US"/>
        </w:rPr>
        <w:t>Meerkat</w:t>
      </w:r>
    </w:p>
    <w:p w14:paraId="23FF910B" w14:textId="0718FE95" w:rsidR="00ED0E44" w:rsidRDefault="00045E0C" w:rsidP="00ED0E44">
      <w:pPr>
        <w:pStyle w:val="BodyText"/>
        <w:rPr>
          <w:lang w:val="en-US"/>
        </w:rPr>
      </w:pPr>
      <w:proofErr w:type="spellStart"/>
      <w:r>
        <w:rPr>
          <w:lang w:val="en-US"/>
        </w:rPr>
        <w:t>MicroUSB</w:t>
      </w:r>
      <w:proofErr w:type="spellEnd"/>
      <w:r>
        <w:rPr>
          <w:lang w:val="en-US"/>
        </w:rPr>
        <w:t xml:space="preserve"> to USB Type B cable</w:t>
      </w:r>
    </w:p>
    <w:p w14:paraId="64EB3D91" w14:textId="5019DE28" w:rsidR="00045E0C" w:rsidRDefault="00045E0C" w:rsidP="00ED0E44">
      <w:pPr>
        <w:pStyle w:val="BodyText"/>
        <w:rPr>
          <w:lang w:val="en-US"/>
        </w:rPr>
      </w:pPr>
      <w:r>
        <w:rPr>
          <w:lang w:val="en-US"/>
        </w:rPr>
        <w:t>Analog Devices ADXL203B Accelerometer</w:t>
      </w:r>
    </w:p>
    <w:p w14:paraId="0B6C723C" w14:textId="55392F08" w:rsidR="004848B0" w:rsidRDefault="004848B0" w:rsidP="00ED0E44">
      <w:pPr>
        <w:pStyle w:val="BodyText"/>
        <w:rPr>
          <w:lang w:val="en-US"/>
        </w:rPr>
      </w:pPr>
      <w:proofErr w:type="spellStart"/>
      <w:r>
        <w:rPr>
          <w:lang w:val="en-US"/>
        </w:rPr>
        <w:t>Sparkfun</w:t>
      </w:r>
      <w:proofErr w:type="spellEnd"/>
      <w:r>
        <w:rPr>
          <w:lang w:val="en-US"/>
        </w:rPr>
        <w:t xml:space="preserve"> PT</w:t>
      </w:r>
      <w:r w:rsidR="00C21481">
        <w:rPr>
          <w:lang w:val="en-US"/>
        </w:rPr>
        <w:t>100 Platinum RTD temperature sensor</w:t>
      </w:r>
    </w:p>
    <w:p w14:paraId="40D71A0E" w14:textId="7612C32C" w:rsidR="00511EB2" w:rsidRDefault="00511EB2" w:rsidP="00ED0E44">
      <w:pPr>
        <w:pStyle w:val="BodyText"/>
        <w:rPr>
          <w:lang w:val="en-US"/>
        </w:rPr>
      </w:pPr>
      <w:proofErr w:type="spellStart"/>
      <w:r>
        <w:rPr>
          <w:lang w:val="en-US"/>
        </w:rPr>
        <w:t>Sensirion</w:t>
      </w:r>
      <w:proofErr w:type="spellEnd"/>
      <w:r>
        <w:rPr>
          <w:lang w:val="en-US"/>
        </w:rPr>
        <w:t xml:space="preserve"> Differential Pressure Sensor</w:t>
      </w:r>
    </w:p>
    <w:p w14:paraId="2B65EA63" w14:textId="19849602" w:rsidR="00511EB2" w:rsidRDefault="00511EB2" w:rsidP="00ED0E44">
      <w:pPr>
        <w:pStyle w:val="BodyText"/>
        <w:rPr>
          <w:lang w:val="en-US"/>
        </w:rPr>
      </w:pPr>
      <w:proofErr w:type="spellStart"/>
      <w:r>
        <w:rPr>
          <w:lang w:val="en-US"/>
        </w:rPr>
        <w:t>Sensirion</w:t>
      </w:r>
      <w:proofErr w:type="spellEnd"/>
      <w:r>
        <w:rPr>
          <w:lang w:val="en-US"/>
        </w:rPr>
        <w:t xml:space="preserve"> Combination Humidity and Temperature Sensor</w:t>
      </w:r>
    </w:p>
    <w:p w14:paraId="45786EAA" w14:textId="54FE74E3" w:rsidR="00045E0C" w:rsidRDefault="00045E0C" w:rsidP="00ED0E44">
      <w:pPr>
        <w:pStyle w:val="BodyText"/>
        <w:rPr>
          <w:lang w:val="en-US"/>
        </w:rPr>
      </w:pPr>
      <w:r>
        <w:rPr>
          <w:lang w:val="en-US"/>
        </w:rPr>
        <w:t>? 12V</w:t>
      </w:r>
      <w:proofErr w:type="gramStart"/>
      <w:r>
        <w:rPr>
          <w:lang w:val="en-US"/>
        </w:rPr>
        <w:t>/?A</w:t>
      </w:r>
      <w:proofErr w:type="gramEnd"/>
      <w:r w:rsidR="00511EB2">
        <w:rPr>
          <w:lang w:val="en-US"/>
        </w:rPr>
        <w:t>, 24V/?A dual power supply</w:t>
      </w:r>
    </w:p>
    <w:p w14:paraId="3469AC29" w14:textId="77777777" w:rsidR="00511EB2" w:rsidRPr="00ED0E44" w:rsidRDefault="00511EB2" w:rsidP="00ED0E44">
      <w:pPr>
        <w:pStyle w:val="BodyText"/>
        <w:rPr>
          <w:lang w:val="en-US"/>
        </w:rPr>
      </w:pPr>
    </w:p>
    <w:p w14:paraId="3BD00527" w14:textId="4BFC8D4B" w:rsidR="003B69E2" w:rsidRDefault="003B69E2" w:rsidP="003B69E2">
      <w:pPr>
        <w:pStyle w:val="Heading1"/>
        <w:rPr>
          <w:lang w:val="en-US"/>
        </w:rPr>
      </w:pPr>
      <w:bookmarkStart w:id="570" w:name="_Toc536021225"/>
      <w:r>
        <w:rPr>
          <w:lang w:val="en-US"/>
        </w:rPr>
        <w:t>Required Hardware</w:t>
      </w:r>
      <w:bookmarkEnd w:id="570"/>
    </w:p>
    <w:p w14:paraId="47EB2492" w14:textId="46C7BFB7" w:rsidR="0070526D" w:rsidRDefault="0070526D" w:rsidP="0070526D">
      <w:pPr>
        <w:pStyle w:val="BodyText"/>
        <w:rPr>
          <w:lang w:val="en-US"/>
        </w:rPr>
      </w:pPr>
      <w:r>
        <w:rPr>
          <w:lang w:val="en-US"/>
        </w:rPr>
        <w:t>Safari board</w:t>
      </w:r>
    </w:p>
    <w:p w14:paraId="7812BC6C" w14:textId="0CDE1A90" w:rsidR="00165BD2" w:rsidRPr="0070526D" w:rsidRDefault="00FF4E9A" w:rsidP="0070526D">
      <w:pPr>
        <w:pStyle w:val="BodyText"/>
        <w:rPr>
          <w:lang w:val="en-US"/>
        </w:rPr>
      </w:pPr>
      <w:r>
        <w:rPr>
          <w:lang w:val="en-US"/>
        </w:rPr>
        <w:t>&lt;INSERT PICTURES OF SAFARI, MEERKAT, Motor</w:t>
      </w:r>
      <w:r w:rsidR="00D02E5F">
        <w:rPr>
          <w:lang w:val="en-US"/>
        </w:rPr>
        <w:t>, all sensors, cables&gt;</w:t>
      </w:r>
    </w:p>
    <w:p w14:paraId="3BD00528" w14:textId="2331E3F3" w:rsidR="00FD4E86" w:rsidRPr="00AB37A4" w:rsidRDefault="00CC51DF" w:rsidP="00AB37A4">
      <w:pPr>
        <w:pStyle w:val="Heading2"/>
        <w:rPr>
          <w:lang w:val="en-US"/>
        </w:rPr>
      </w:pPr>
      <w:bookmarkStart w:id="571" w:name="_Toc536021226"/>
      <w:r>
        <w:rPr>
          <w:lang w:val="en-US"/>
        </w:rPr>
        <w:t>a</w:t>
      </w:r>
      <w:bookmarkEnd w:id="571"/>
    </w:p>
    <w:p w14:paraId="3BD00558" w14:textId="77777777" w:rsidR="00732EEB" w:rsidRDefault="00732EEB" w:rsidP="0019446B">
      <w:pPr>
        <w:pStyle w:val="Heading1"/>
        <w:rPr>
          <w:lang w:val="en-US"/>
        </w:rPr>
      </w:pPr>
      <w:bookmarkStart w:id="572" w:name="_Toc536021227"/>
      <w:r>
        <w:rPr>
          <w:lang w:val="en-US"/>
        </w:rPr>
        <w:t xml:space="preserve">Required </w:t>
      </w:r>
      <w:r w:rsidR="00500A1B">
        <w:rPr>
          <w:lang w:val="en-US"/>
        </w:rPr>
        <w:t>Software</w:t>
      </w:r>
      <w:bookmarkEnd w:id="572"/>
    </w:p>
    <w:p w14:paraId="3BD00559" w14:textId="1C9E046E" w:rsidR="00F71DCF" w:rsidRPr="007B788C" w:rsidRDefault="00CC51DF" w:rsidP="00F71DCF">
      <w:pPr>
        <w:pStyle w:val="BodyText"/>
        <w:rPr>
          <w:rFonts w:ascii="Cambria" w:hAnsi="Cambria" w:cs="Calibri"/>
          <w:sz w:val="24"/>
          <w:szCs w:val="24"/>
          <w:lang w:val="en-US"/>
        </w:rPr>
      </w:pPr>
      <w:r>
        <w:rPr>
          <w:rFonts w:ascii="Cambria" w:hAnsi="Cambria" w:cs="Calibri"/>
          <w:b/>
          <w:sz w:val="24"/>
          <w:szCs w:val="24"/>
          <w:lang w:val="en-US"/>
        </w:rPr>
        <w:t>s</w:t>
      </w:r>
    </w:p>
    <w:p w14:paraId="3BD0055A" w14:textId="113C77C1" w:rsidR="00CA7F89" w:rsidRPr="00CA7F89" w:rsidRDefault="00552D71" w:rsidP="00CA7F89">
      <w:pPr>
        <w:pStyle w:val="Heading2"/>
      </w:pPr>
      <w:bookmarkStart w:id="573" w:name="_Toc536021228"/>
      <w:r>
        <w:rPr>
          <w:lang w:val="en-US"/>
        </w:rPr>
        <w:t xml:space="preserve">Required </w:t>
      </w:r>
      <w:r w:rsidR="009854D3">
        <w:rPr>
          <w:lang w:val="en-US"/>
        </w:rPr>
        <w:t>Applications</w:t>
      </w:r>
      <w:bookmarkEnd w:id="573"/>
    </w:p>
    <w:p w14:paraId="3BD0056A" w14:textId="4FEA6D7B" w:rsidR="00E607DA" w:rsidRDefault="00E607DA">
      <w:pPr>
        <w:spacing w:after="0" w:line="240" w:lineRule="auto"/>
        <w:rPr>
          <w:rFonts w:ascii="Cambria" w:hAnsi="Cambria" w:cs="Calibri"/>
          <w:sz w:val="22"/>
          <w:szCs w:val="22"/>
        </w:rPr>
      </w:pPr>
    </w:p>
    <w:p w14:paraId="3BD0056B" w14:textId="77777777" w:rsidR="008D2843" w:rsidRPr="0019446B" w:rsidRDefault="00B600E1" w:rsidP="0019446B">
      <w:pPr>
        <w:pStyle w:val="Heading1"/>
      </w:pPr>
      <w:bookmarkStart w:id="574" w:name="_Toc536021229"/>
      <w:r>
        <w:rPr>
          <w:lang w:val="en-US"/>
        </w:rPr>
        <w:lastRenderedPageBreak/>
        <w:t>Hardware</w:t>
      </w:r>
      <w:r w:rsidR="00107BB3">
        <w:rPr>
          <w:lang w:val="en-US"/>
        </w:rPr>
        <w:t xml:space="preserve"> Setup</w:t>
      </w:r>
      <w:bookmarkEnd w:id="574"/>
    </w:p>
    <w:p w14:paraId="3BD00582" w14:textId="48004AB8" w:rsidR="004030DE" w:rsidRDefault="00B40B0F" w:rsidP="005C632C">
      <w:pPr>
        <w:spacing w:after="0" w:line="240" w:lineRule="auto"/>
        <w:rPr>
          <w:rFonts w:ascii="Cambria" w:hAnsi="Cambria" w:cs="Calibri"/>
          <w:sz w:val="22"/>
          <w:szCs w:val="22"/>
        </w:rPr>
      </w:pPr>
      <w:r>
        <w:rPr>
          <w:rFonts w:ascii="Cambria" w:hAnsi="Cambria" w:cs="Calibri"/>
          <w:sz w:val="22"/>
          <w:szCs w:val="22"/>
        </w:rPr>
        <w:t>This</w:t>
      </w:r>
    </w:p>
    <w:p w14:paraId="1FC73F3A" w14:textId="0E8B0E69" w:rsidR="00C362B1" w:rsidRDefault="00546FF3" w:rsidP="00C362B1">
      <w:pPr>
        <w:pStyle w:val="Heading2"/>
      </w:pPr>
      <w:bookmarkStart w:id="575" w:name="_Toc536021230"/>
      <w:r>
        <w:t xml:space="preserve">Connect the Safari board to the Meerkat using the </w:t>
      </w:r>
      <w:r w:rsidR="00C362B1">
        <w:t>40 pin low-speed connector J</w:t>
      </w:r>
      <w:r w:rsidR="007A69A9">
        <w:rPr>
          <w:lang w:val="en-US"/>
        </w:rPr>
        <w:t>7.</w:t>
      </w:r>
      <w:bookmarkEnd w:id="575"/>
      <w:r w:rsidR="007A69A9">
        <w:rPr>
          <w:lang w:val="en-US"/>
        </w:rPr>
        <w:t xml:space="preserve"> </w:t>
      </w:r>
    </w:p>
    <w:p w14:paraId="4E3F592C" w14:textId="31F1AEAF" w:rsidR="00B40B0F" w:rsidRDefault="00546FF3" w:rsidP="005C632C">
      <w:pPr>
        <w:spacing w:after="0" w:line="240" w:lineRule="auto"/>
      </w:pPr>
      <w:r>
        <w:t xml:space="preserve"> </w:t>
      </w:r>
    </w:p>
    <w:p w14:paraId="3BE831AE" w14:textId="0D72920C" w:rsidR="00B40B0F" w:rsidRDefault="001558C9" w:rsidP="001558C9">
      <w:pPr>
        <w:pStyle w:val="Heading2"/>
      </w:pPr>
      <w:bookmarkStart w:id="576" w:name="_Toc536021231"/>
      <w:r>
        <w:t xml:space="preserve">Plug the </w:t>
      </w:r>
      <w:proofErr w:type="spellStart"/>
      <w:r>
        <w:t>microUSB</w:t>
      </w:r>
      <w:proofErr w:type="spellEnd"/>
      <w:r>
        <w:t xml:space="preserve"> connector </w:t>
      </w:r>
      <w:r w:rsidR="001F5EF9">
        <w:rPr>
          <w:lang w:val="en-US"/>
        </w:rPr>
        <w:t xml:space="preserve">end of the USB cable </w:t>
      </w:r>
      <w:r>
        <w:t xml:space="preserve">into the </w:t>
      </w:r>
      <w:r w:rsidR="008776E3">
        <w:rPr>
          <w:lang w:val="en-US"/>
        </w:rPr>
        <w:t>FTDI UART chip.</w:t>
      </w:r>
      <w:r w:rsidR="00494C5C">
        <w:rPr>
          <w:lang w:val="en-US"/>
        </w:rPr>
        <w:t xml:space="preserve"> Plug the other end into a PC running Windows 10</w:t>
      </w:r>
      <w:r w:rsidR="00EE46BD">
        <w:rPr>
          <w:lang w:val="en-US"/>
        </w:rPr>
        <w:t>.</w:t>
      </w:r>
      <w:bookmarkEnd w:id="576"/>
    </w:p>
    <w:p w14:paraId="54E5F839" w14:textId="77777777" w:rsidR="001558C9" w:rsidRDefault="001558C9" w:rsidP="001558C9">
      <w:pPr>
        <w:pStyle w:val="ListParagraph"/>
      </w:pPr>
    </w:p>
    <w:p w14:paraId="5E8B3EC8" w14:textId="77777777" w:rsidR="001558C9" w:rsidRDefault="001558C9" w:rsidP="005C632C">
      <w:pPr>
        <w:spacing w:after="0" w:line="240" w:lineRule="auto"/>
      </w:pPr>
    </w:p>
    <w:p w14:paraId="136BC78E" w14:textId="2BC99DA1" w:rsidR="00B40B0F" w:rsidRDefault="00EE46BD" w:rsidP="008D58E1">
      <w:pPr>
        <w:pStyle w:val="Heading2"/>
      </w:pPr>
      <w:bookmarkStart w:id="577" w:name="_Toc536021232"/>
      <w:r>
        <w:t xml:space="preserve">Plug the dual power supply </w:t>
      </w:r>
      <w:r w:rsidR="008D58E1">
        <w:t>in</w:t>
      </w:r>
      <w:bookmarkEnd w:id="577"/>
    </w:p>
    <w:p w14:paraId="6A0C5DFD" w14:textId="77777777" w:rsidR="008D58E1" w:rsidRDefault="008D58E1" w:rsidP="005C632C">
      <w:pPr>
        <w:spacing w:after="0" w:line="240" w:lineRule="auto"/>
      </w:pPr>
    </w:p>
    <w:p w14:paraId="6195F201" w14:textId="77777777" w:rsidR="00B40B0F" w:rsidRDefault="00B40B0F" w:rsidP="005C632C">
      <w:pPr>
        <w:spacing w:after="0" w:line="240" w:lineRule="auto"/>
      </w:pPr>
    </w:p>
    <w:p w14:paraId="3BD00583" w14:textId="77777777" w:rsidR="004030DE" w:rsidRDefault="004030DE">
      <w:pPr>
        <w:spacing w:after="0" w:line="240" w:lineRule="auto"/>
        <w:rPr>
          <w:rFonts w:ascii="Times New Roman" w:eastAsia="Times New Roman" w:hAnsi="Times New Roman"/>
          <w:b/>
          <w:bCs/>
          <w:color w:val="4F81BD" w:themeColor="accent1"/>
          <w:sz w:val="18"/>
          <w:lang w:eastAsia="en-US"/>
        </w:rPr>
      </w:pPr>
      <w:r>
        <w:br w:type="page"/>
      </w:r>
    </w:p>
    <w:p w14:paraId="3BD00584" w14:textId="77777777" w:rsidR="00B600E1" w:rsidRDefault="00B600E1" w:rsidP="00B600E1">
      <w:pPr>
        <w:pStyle w:val="Heading1"/>
        <w:rPr>
          <w:lang w:val="en-US"/>
        </w:rPr>
      </w:pPr>
      <w:bookmarkStart w:id="578" w:name="_Toc536021233"/>
      <w:r>
        <w:rPr>
          <w:lang w:val="en-US"/>
        </w:rPr>
        <w:lastRenderedPageBreak/>
        <w:t>Software Setup</w:t>
      </w:r>
      <w:bookmarkEnd w:id="578"/>
    </w:p>
    <w:p w14:paraId="3BF9F22B" w14:textId="3BFFE6AE" w:rsidR="00F0388C" w:rsidRDefault="00B600E1" w:rsidP="00FD489B">
      <w:pPr>
        <w:spacing w:after="0" w:line="240" w:lineRule="auto"/>
        <w:rPr>
          <w:rFonts w:ascii="Cambria" w:hAnsi="Cambria" w:cs="Calibri"/>
          <w:sz w:val="22"/>
          <w:szCs w:val="22"/>
        </w:rPr>
      </w:pPr>
      <w:r w:rsidRPr="009E66DE">
        <w:rPr>
          <w:rFonts w:ascii="Cambria" w:hAnsi="Cambria" w:cs="Calibri"/>
          <w:sz w:val="22"/>
          <w:szCs w:val="22"/>
        </w:rPr>
        <w:t xml:space="preserve">The instructions in this section will guide you through the </w:t>
      </w:r>
      <w:r w:rsidR="003B69E2" w:rsidRPr="009E66DE">
        <w:rPr>
          <w:rFonts w:ascii="Cambria" w:hAnsi="Cambria" w:cs="Calibri"/>
          <w:sz w:val="22"/>
          <w:szCs w:val="22"/>
        </w:rPr>
        <w:t xml:space="preserve">software </w:t>
      </w:r>
      <w:r w:rsidRPr="009E66DE">
        <w:rPr>
          <w:rFonts w:ascii="Cambria" w:hAnsi="Cambria" w:cs="Calibri"/>
          <w:sz w:val="22"/>
          <w:szCs w:val="22"/>
        </w:rPr>
        <w:t xml:space="preserve">setup of the </w:t>
      </w:r>
      <w:r w:rsidR="003D6A94">
        <w:rPr>
          <w:rFonts w:ascii="Cambria" w:hAnsi="Cambria" w:cs="Calibri"/>
          <w:sz w:val="22"/>
          <w:szCs w:val="22"/>
        </w:rPr>
        <w:t>Safari multi-sensor demo.</w:t>
      </w:r>
    </w:p>
    <w:p w14:paraId="63417BA6" w14:textId="77777777" w:rsidR="00966AD2" w:rsidRDefault="00966AD2" w:rsidP="00FD489B">
      <w:pPr>
        <w:spacing w:after="0" w:line="240" w:lineRule="auto"/>
        <w:rPr>
          <w:rFonts w:ascii="Cambria" w:hAnsi="Cambria" w:cs="Calibri"/>
          <w:sz w:val="22"/>
          <w:szCs w:val="22"/>
        </w:rPr>
      </w:pPr>
    </w:p>
    <w:p w14:paraId="33999DC0" w14:textId="257C1CEB" w:rsidR="00966AD2" w:rsidRDefault="00966AD2" w:rsidP="00966AD2">
      <w:pPr>
        <w:pStyle w:val="Heading2"/>
        <w:rPr>
          <w:lang w:val="en-US"/>
        </w:rPr>
      </w:pPr>
      <w:bookmarkStart w:id="579" w:name="_Toc536021234"/>
      <w:r>
        <w:rPr>
          <w:lang w:val="en-US"/>
        </w:rPr>
        <w:t>Download and Run Software</w:t>
      </w:r>
      <w:bookmarkEnd w:id="579"/>
    </w:p>
    <w:p w14:paraId="6FE2A720" w14:textId="19814781" w:rsidR="00E16733" w:rsidRPr="001D131D" w:rsidRDefault="00966AD2" w:rsidP="001D131D">
      <w:pPr>
        <w:pStyle w:val="BodyText"/>
        <w:rPr>
          <w:lang w:val="en-US"/>
        </w:rPr>
      </w:pPr>
      <w:r>
        <w:rPr>
          <w:lang w:val="en-US"/>
        </w:rPr>
        <w:t xml:space="preserve">Download the Safari software by downloading the safari.exe file from </w:t>
      </w:r>
      <w:hyperlink r:id="rId12" w:history="1">
        <w:r w:rsidRPr="00966AD2">
          <w:rPr>
            <w:rStyle w:val="Hyperlink"/>
            <w:lang w:val="en-US"/>
          </w:rPr>
          <w:t>here</w:t>
        </w:r>
      </w:hyperlink>
      <w:r>
        <w:rPr>
          <w:lang w:val="en-US"/>
        </w:rPr>
        <w:t xml:space="preserve">. </w:t>
      </w:r>
    </w:p>
    <w:p w14:paraId="3BD00594" w14:textId="61169FB6" w:rsidR="008D2843" w:rsidRPr="00EB08DE" w:rsidRDefault="00155FF7" w:rsidP="0019446B">
      <w:pPr>
        <w:pStyle w:val="Heading1"/>
      </w:pPr>
      <w:bookmarkStart w:id="580" w:name="_Toc536021235"/>
      <w:r>
        <w:rPr>
          <w:lang w:val="en-US"/>
        </w:rPr>
        <w:t>Running the Demonstration</w:t>
      </w:r>
      <w:bookmarkEnd w:id="580"/>
    </w:p>
    <w:p w14:paraId="3BD00596" w14:textId="4BFBFE21" w:rsidR="00E41902" w:rsidRDefault="00AD2659" w:rsidP="005B7983">
      <w:pPr>
        <w:pStyle w:val="NoSpacing"/>
        <w:rPr>
          <w:rFonts w:ascii="Cambria" w:eastAsia="MS Mincho" w:hAnsi="Cambria" w:cs="Calibri"/>
          <w:lang w:eastAsia="ja-JP"/>
        </w:rPr>
      </w:pPr>
      <w:r w:rsidRPr="009E66DE">
        <w:rPr>
          <w:rFonts w:ascii="Cambria" w:eastAsia="MS Mincho" w:hAnsi="Cambria" w:cs="Calibri"/>
          <w:lang w:eastAsia="ja-JP"/>
        </w:rPr>
        <w:t xml:space="preserve">This section </w:t>
      </w:r>
      <w:r w:rsidR="00AE7E06" w:rsidRPr="009E66DE">
        <w:rPr>
          <w:rFonts w:ascii="Cambria" w:eastAsia="MS Mincho" w:hAnsi="Cambria" w:cs="Calibri"/>
          <w:lang w:eastAsia="ja-JP"/>
        </w:rPr>
        <w:t>describes how to run</w:t>
      </w:r>
      <w:r w:rsidR="00966AD2">
        <w:rPr>
          <w:rFonts w:ascii="Cambria" w:eastAsia="MS Mincho" w:hAnsi="Cambria" w:cs="Calibri"/>
          <w:lang w:eastAsia="ja-JP"/>
        </w:rPr>
        <w:t xml:space="preserve"> the Safari demo software.</w:t>
      </w:r>
    </w:p>
    <w:p w14:paraId="1D51029F" w14:textId="77777777" w:rsidR="00966AD2" w:rsidRPr="00CA7F89" w:rsidRDefault="00966AD2" w:rsidP="005B7983">
      <w:pPr>
        <w:pStyle w:val="NoSpacing"/>
      </w:pPr>
    </w:p>
    <w:p w14:paraId="00E9A6AC" w14:textId="6FD0FC4E" w:rsidR="00966AD2" w:rsidRDefault="001D131D" w:rsidP="00966AD2">
      <w:pPr>
        <w:pStyle w:val="Heading2"/>
        <w:rPr>
          <w:lang w:val="en-US"/>
        </w:rPr>
      </w:pPr>
      <w:bookmarkStart w:id="581" w:name="_Toc536021236"/>
      <w:bookmarkEnd w:id="567"/>
      <w:r>
        <w:rPr>
          <w:lang w:val="en-US"/>
        </w:rPr>
        <w:t>Initial Setup</w:t>
      </w:r>
      <w:bookmarkEnd w:id="581"/>
    </w:p>
    <w:p w14:paraId="79C4CFC7" w14:textId="77777777" w:rsidR="001D131D" w:rsidRDefault="001D131D" w:rsidP="001D131D">
      <w:pPr>
        <w:pStyle w:val="BodyText"/>
        <w:numPr>
          <w:ilvl w:val="0"/>
          <w:numId w:val="18"/>
        </w:numPr>
        <w:rPr>
          <w:lang w:val="en-US"/>
        </w:rPr>
      </w:pPr>
      <w:r w:rsidRPr="001D131D">
        <w:rPr>
          <w:lang w:val="en-US"/>
        </w:rPr>
        <w:t>Power up the Safari demo kit</w:t>
      </w:r>
    </w:p>
    <w:p w14:paraId="74129322" w14:textId="77777777" w:rsidR="001D131D" w:rsidRDefault="001D131D" w:rsidP="001D131D">
      <w:pPr>
        <w:pStyle w:val="BodyText"/>
        <w:numPr>
          <w:ilvl w:val="0"/>
          <w:numId w:val="18"/>
        </w:numPr>
        <w:rPr>
          <w:lang w:val="en-US"/>
        </w:rPr>
      </w:pPr>
      <w:r w:rsidRPr="001D131D">
        <w:rPr>
          <w:lang w:val="en-US"/>
        </w:rPr>
        <w:t>Wait approximately 15 seconds for the demo kit to fully power up</w:t>
      </w:r>
    </w:p>
    <w:p w14:paraId="247C41A6" w14:textId="77777777" w:rsidR="001D131D" w:rsidRDefault="001D131D" w:rsidP="001D131D">
      <w:pPr>
        <w:pStyle w:val="BodyText"/>
        <w:numPr>
          <w:ilvl w:val="0"/>
          <w:numId w:val="18"/>
        </w:numPr>
        <w:rPr>
          <w:lang w:val="en-US"/>
        </w:rPr>
      </w:pPr>
      <w:r w:rsidRPr="001D131D">
        <w:rPr>
          <w:lang w:val="en-US"/>
        </w:rPr>
        <w:t>Launch Safari GUI software</w:t>
      </w:r>
    </w:p>
    <w:p w14:paraId="42E1DEEB" w14:textId="7EF9FBF6" w:rsidR="001D131D" w:rsidRDefault="001D131D" w:rsidP="001D131D">
      <w:pPr>
        <w:pStyle w:val="BodyText"/>
        <w:numPr>
          <w:ilvl w:val="0"/>
          <w:numId w:val="18"/>
        </w:numPr>
        <w:rPr>
          <w:ins w:id="582" w:author="Cory Mast" w:date="2019-01-21T09:48:00Z"/>
          <w:lang w:val="en-US"/>
        </w:rPr>
      </w:pPr>
      <w:r w:rsidRPr="001D131D">
        <w:rPr>
          <w:lang w:val="en-US"/>
        </w:rPr>
        <w:t>Connect your laptop to any network without restricted ports, preferably a hotspot from a mobile device.</w:t>
      </w:r>
    </w:p>
    <w:p w14:paraId="5744030D" w14:textId="04DE8514" w:rsidR="00533D93" w:rsidRDefault="00533D93">
      <w:pPr>
        <w:pStyle w:val="BodyText"/>
        <w:numPr>
          <w:ilvl w:val="1"/>
          <w:numId w:val="18"/>
        </w:numPr>
        <w:rPr>
          <w:lang w:val="en-US"/>
        </w:rPr>
        <w:pPrChange w:id="583" w:author="Cory Mast" w:date="2019-01-21T09:48:00Z">
          <w:pPr>
            <w:pStyle w:val="BodyText"/>
            <w:numPr>
              <w:numId w:val="18"/>
            </w:numPr>
            <w:ind w:left="720" w:hanging="360"/>
          </w:pPr>
        </w:pPrChange>
      </w:pPr>
      <w:ins w:id="584" w:author="Cory Mast" w:date="2019-01-21T09:48:00Z">
        <w:r>
          <w:rPr>
            <w:lang w:val="en-US"/>
          </w:rPr>
          <w:t xml:space="preserve">If </w:t>
        </w:r>
      </w:ins>
      <w:ins w:id="585" w:author="Cory Mast" w:date="2019-01-21T09:49:00Z">
        <w:r>
          <w:rPr>
            <w:lang w:val="en-US"/>
          </w:rPr>
          <w:t>there i</w:t>
        </w:r>
      </w:ins>
      <w:ins w:id="586" w:author="Cory Mast" w:date="2019-01-21T09:50:00Z">
        <w:r>
          <w:rPr>
            <w:lang w:val="en-US"/>
          </w:rPr>
          <w:t>s no suitable Wi-Fi network, the demo will still function however the data will only</w:t>
        </w:r>
      </w:ins>
      <w:ins w:id="587" w:author="Cory Mast" w:date="2019-01-21T09:52:00Z">
        <w:r>
          <w:rPr>
            <w:lang w:val="en-US"/>
          </w:rPr>
          <w:t xml:space="preserve"> be</w:t>
        </w:r>
      </w:ins>
      <w:ins w:id="588" w:author="Cory Mast" w:date="2019-01-21T09:50:00Z">
        <w:r>
          <w:rPr>
            <w:lang w:val="en-US"/>
          </w:rPr>
          <w:t xml:space="preserve"> sent a</w:t>
        </w:r>
      </w:ins>
      <w:ins w:id="589" w:author="Cory Mast" w:date="2019-01-21T09:51:00Z">
        <w:r>
          <w:rPr>
            <w:lang w:val="en-US"/>
          </w:rPr>
          <w:t>cross the serial connection and not to the cloud. See section 7.6.b for more details</w:t>
        </w:r>
      </w:ins>
      <w:ins w:id="590" w:author="Cory Mast" w:date="2019-01-21T09:52:00Z">
        <w:r>
          <w:rPr>
            <w:lang w:val="en-US"/>
          </w:rPr>
          <w:t>.</w:t>
        </w:r>
      </w:ins>
    </w:p>
    <w:p w14:paraId="3F6C429C" w14:textId="06A4ADC2" w:rsidR="001D131D" w:rsidRDefault="001D131D" w:rsidP="001D131D">
      <w:pPr>
        <w:pStyle w:val="BodyText"/>
        <w:numPr>
          <w:ilvl w:val="0"/>
          <w:numId w:val="18"/>
        </w:numPr>
        <w:rPr>
          <w:lang w:val="en-US"/>
        </w:rPr>
      </w:pPr>
      <w:r w:rsidRPr="001D131D">
        <w:rPr>
          <w:lang w:val="en-US"/>
        </w:rPr>
        <w:t>Connect your laptop to the safari demo kit by plugging the attached USB cable into your laptop</w:t>
      </w:r>
    </w:p>
    <w:p w14:paraId="7435CE33" w14:textId="0FA0EFAA" w:rsidR="001D131D" w:rsidRDefault="001D131D" w:rsidP="001D131D">
      <w:pPr>
        <w:pStyle w:val="Heading2"/>
        <w:rPr>
          <w:lang w:val="en-US"/>
        </w:rPr>
      </w:pPr>
      <w:bookmarkStart w:id="591" w:name="_Toc536021237"/>
      <w:r>
        <w:rPr>
          <w:lang w:val="en-US"/>
        </w:rPr>
        <w:t>Connecting to the Demo Kit</w:t>
      </w:r>
      <w:bookmarkEnd w:id="591"/>
    </w:p>
    <w:p w14:paraId="53B68AC2" w14:textId="02B3A469" w:rsidR="001D131D" w:rsidRDefault="001D131D" w:rsidP="001D131D">
      <w:pPr>
        <w:pStyle w:val="BodyText"/>
        <w:numPr>
          <w:ilvl w:val="0"/>
          <w:numId w:val="19"/>
        </w:numPr>
        <w:rPr>
          <w:ins w:id="592" w:author="Cory Mast" w:date="2019-01-21T10:35:00Z"/>
          <w:lang w:val="en-US"/>
        </w:rPr>
      </w:pPr>
      <w:r w:rsidRPr="001D131D">
        <w:rPr>
          <w:lang w:val="en-US"/>
        </w:rPr>
        <w:t>In the Serial section of the Setup tab in the GUI,</w:t>
      </w:r>
      <w:ins w:id="593" w:author="Cory Mast" w:date="2019-01-21T10:40:00Z">
        <w:r w:rsidR="004F50BD">
          <w:rPr>
            <w:lang w:val="en-US"/>
          </w:rPr>
          <w:t xml:space="preserve"> select the appropriate serial port and</w:t>
        </w:r>
      </w:ins>
      <w:r w:rsidRPr="001D131D">
        <w:rPr>
          <w:lang w:val="en-US"/>
        </w:rPr>
        <w:t xml:space="preserve"> click the connect button.</w:t>
      </w:r>
    </w:p>
    <w:p w14:paraId="40CDB0ED" w14:textId="12D395DC" w:rsidR="00E60587" w:rsidRDefault="004F50BD">
      <w:pPr>
        <w:pStyle w:val="BodyText"/>
        <w:ind w:left="720"/>
        <w:rPr>
          <w:lang w:val="en-US"/>
        </w:rPr>
        <w:pPrChange w:id="594" w:author="Cory Mast" w:date="2019-01-21T10:35:00Z">
          <w:pPr>
            <w:pStyle w:val="BodyText"/>
            <w:numPr>
              <w:numId w:val="19"/>
            </w:numPr>
            <w:ind w:left="720" w:hanging="360"/>
          </w:pPr>
        </w:pPrChange>
      </w:pPr>
      <w:ins w:id="595" w:author="Cory Mast" w:date="2019-01-21T10:36:00Z">
        <w:r>
          <w:rPr>
            <w:noProof/>
            <w:lang w:val="en-US"/>
          </w:rPr>
          <w:drawing>
            <wp:inline distT="0" distB="0" distL="0" distR="0" wp14:anchorId="5A28D9BC" wp14:editId="6EB7E962">
              <wp:extent cx="3436915" cy="845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1_Serial_Connect.PNG"/>
                      <pic:cNvPicPr/>
                    </pic:nvPicPr>
                    <pic:blipFill>
                      <a:blip r:embed="rId13"/>
                      <a:stretch>
                        <a:fillRect/>
                      </a:stretch>
                    </pic:blipFill>
                    <pic:spPr>
                      <a:xfrm>
                        <a:off x="0" y="0"/>
                        <a:ext cx="3436915" cy="845893"/>
                      </a:xfrm>
                      <a:prstGeom prst="rect">
                        <a:avLst/>
                      </a:prstGeom>
                    </pic:spPr>
                  </pic:pic>
                </a:graphicData>
              </a:graphic>
            </wp:inline>
          </w:drawing>
        </w:r>
      </w:ins>
    </w:p>
    <w:p w14:paraId="2C171165" w14:textId="119D1EE2" w:rsidR="001D131D" w:rsidRPr="001D131D" w:rsidRDefault="001D131D" w:rsidP="001D131D">
      <w:pPr>
        <w:pStyle w:val="BodyText"/>
        <w:numPr>
          <w:ilvl w:val="0"/>
          <w:numId w:val="19"/>
        </w:numPr>
        <w:rPr>
          <w:lang w:val="en-US"/>
        </w:rPr>
      </w:pPr>
      <w:r w:rsidRPr="001D131D">
        <w:rPr>
          <w:lang w:val="en-US"/>
        </w:rPr>
        <w:t>Wait approximately 10 seconds for the connection to complete</w:t>
      </w:r>
    </w:p>
    <w:p w14:paraId="77562F65" w14:textId="1CF61955" w:rsidR="001D131D" w:rsidRDefault="001D131D" w:rsidP="001D131D">
      <w:pPr>
        <w:pStyle w:val="Heading2"/>
        <w:rPr>
          <w:lang w:val="en-US"/>
        </w:rPr>
      </w:pPr>
      <w:bookmarkStart w:id="596" w:name="_Toc536021238"/>
      <w:r>
        <w:rPr>
          <w:lang w:val="en-US"/>
        </w:rPr>
        <w:lastRenderedPageBreak/>
        <w:t>Connecting the Demo Kit to Wi-Fi</w:t>
      </w:r>
      <w:bookmarkEnd w:id="596"/>
    </w:p>
    <w:p w14:paraId="7295C106" w14:textId="547E277B" w:rsidR="001D131D" w:rsidRDefault="001D131D" w:rsidP="001D131D">
      <w:pPr>
        <w:pStyle w:val="BodyText"/>
        <w:numPr>
          <w:ilvl w:val="0"/>
          <w:numId w:val="20"/>
        </w:numPr>
        <w:rPr>
          <w:lang w:val="en-US"/>
        </w:rPr>
      </w:pPr>
      <w:r w:rsidRPr="001D131D">
        <w:rPr>
          <w:lang w:val="en-US"/>
        </w:rPr>
        <w:t>The demo kit will attempt to connect to the last Wi</w:t>
      </w:r>
      <w:r>
        <w:rPr>
          <w:lang w:val="en-US"/>
        </w:rPr>
        <w:t>-</w:t>
      </w:r>
      <w:r w:rsidRPr="001D131D">
        <w:rPr>
          <w:lang w:val="en-US"/>
        </w:rPr>
        <w:t>Fi network it used.</w:t>
      </w:r>
    </w:p>
    <w:p w14:paraId="7348E02B" w14:textId="3BE8C409" w:rsidR="001D131D" w:rsidRDefault="001D131D" w:rsidP="001D131D">
      <w:pPr>
        <w:pStyle w:val="BodyText"/>
        <w:numPr>
          <w:ilvl w:val="0"/>
          <w:numId w:val="20"/>
        </w:numPr>
        <w:rPr>
          <w:ins w:id="597" w:author="Cory Mast" w:date="2019-01-21T10:50:00Z"/>
          <w:lang w:val="en-US"/>
        </w:rPr>
      </w:pPr>
      <w:r w:rsidRPr="001D131D">
        <w:rPr>
          <w:lang w:val="en-US"/>
        </w:rPr>
        <w:t>If the demo kit successfully connects to a network, the Status field in the Wi</w:t>
      </w:r>
      <w:r w:rsidR="00B918FD">
        <w:rPr>
          <w:lang w:val="en-US"/>
        </w:rPr>
        <w:t>-</w:t>
      </w:r>
      <w:r w:rsidRPr="001D131D">
        <w:rPr>
          <w:lang w:val="en-US"/>
        </w:rPr>
        <w:t>Fi section will update to "Connected", and the SSID and IP Address fields will show the current network settings</w:t>
      </w:r>
    </w:p>
    <w:p w14:paraId="6BB56A41" w14:textId="03DFC987" w:rsidR="00CA7228" w:rsidRDefault="00CA7228">
      <w:pPr>
        <w:pStyle w:val="BodyText"/>
        <w:ind w:left="720"/>
        <w:rPr>
          <w:lang w:val="en-US"/>
        </w:rPr>
        <w:pPrChange w:id="598" w:author="Cory Mast" w:date="2019-01-21T10:50:00Z">
          <w:pPr>
            <w:pStyle w:val="BodyText"/>
            <w:numPr>
              <w:numId w:val="20"/>
            </w:numPr>
            <w:ind w:left="720" w:hanging="360"/>
          </w:pPr>
        </w:pPrChange>
      </w:pPr>
      <w:ins w:id="599" w:author="Cory Mast" w:date="2019-01-21T10:50:00Z">
        <w:r>
          <w:rPr>
            <w:noProof/>
            <w:lang w:val="en-US"/>
          </w:rPr>
          <w:drawing>
            <wp:inline distT="0" distB="0" distL="0" distR="0" wp14:anchorId="3B42F8B0" wp14:editId="22EC8331">
              <wp:extent cx="1935648" cy="1173582"/>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2_Wifi_Connected.PNG"/>
                      <pic:cNvPicPr/>
                    </pic:nvPicPr>
                    <pic:blipFill>
                      <a:blip r:embed="rId14"/>
                      <a:stretch>
                        <a:fillRect/>
                      </a:stretch>
                    </pic:blipFill>
                    <pic:spPr>
                      <a:xfrm>
                        <a:off x="0" y="0"/>
                        <a:ext cx="1935648" cy="1173582"/>
                      </a:xfrm>
                      <a:prstGeom prst="rect">
                        <a:avLst/>
                      </a:prstGeom>
                    </pic:spPr>
                  </pic:pic>
                </a:graphicData>
              </a:graphic>
            </wp:inline>
          </w:drawing>
        </w:r>
      </w:ins>
    </w:p>
    <w:p w14:paraId="63A6753F" w14:textId="590AB259" w:rsidR="001D131D" w:rsidRDefault="001D131D" w:rsidP="001D131D">
      <w:pPr>
        <w:pStyle w:val="BodyText"/>
        <w:numPr>
          <w:ilvl w:val="0"/>
          <w:numId w:val="20"/>
        </w:numPr>
        <w:rPr>
          <w:ins w:id="600" w:author="Cory Mast" w:date="2019-01-21T10:51:00Z"/>
          <w:lang w:val="en-US"/>
        </w:rPr>
      </w:pPr>
      <w:r w:rsidRPr="001D131D">
        <w:rPr>
          <w:lang w:val="en-US"/>
        </w:rPr>
        <w:t xml:space="preserve">If you would like to change the current network, click the Change button. If the current network is correct, skip to step </w:t>
      </w:r>
      <w:r>
        <w:rPr>
          <w:lang w:val="en-US"/>
        </w:rPr>
        <w:t>7.</w:t>
      </w:r>
      <w:r w:rsidRPr="001D131D">
        <w:rPr>
          <w:lang w:val="en-US"/>
        </w:rPr>
        <w:t>4.</w:t>
      </w:r>
    </w:p>
    <w:p w14:paraId="0A68F5E6" w14:textId="5EC42527" w:rsidR="00CA7228" w:rsidRDefault="00CA7228">
      <w:pPr>
        <w:pStyle w:val="BodyText"/>
        <w:ind w:left="720"/>
        <w:rPr>
          <w:lang w:val="en-US"/>
        </w:rPr>
        <w:pPrChange w:id="601" w:author="Cory Mast" w:date="2019-01-21T10:51:00Z">
          <w:pPr>
            <w:pStyle w:val="BodyText"/>
            <w:numPr>
              <w:numId w:val="20"/>
            </w:numPr>
            <w:ind w:left="720" w:hanging="360"/>
          </w:pPr>
        </w:pPrChange>
      </w:pPr>
      <w:ins w:id="602" w:author="Cory Mast" w:date="2019-01-21T10:53:00Z">
        <w:r>
          <w:rPr>
            <w:noProof/>
            <w:lang w:val="en-US"/>
          </w:rPr>
          <w:drawing>
            <wp:inline distT="0" distB="0" distL="0" distR="0" wp14:anchorId="25D22A5A" wp14:editId="0B1D0CBC">
              <wp:extent cx="2419688"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3.3_Wifi_Change.PNG"/>
                      <pic:cNvPicPr/>
                    </pic:nvPicPr>
                    <pic:blipFill>
                      <a:blip r:embed="rId15"/>
                      <a:stretch>
                        <a:fillRect/>
                      </a:stretch>
                    </pic:blipFill>
                    <pic:spPr>
                      <a:xfrm>
                        <a:off x="0" y="0"/>
                        <a:ext cx="2419688" cy="1467055"/>
                      </a:xfrm>
                      <a:prstGeom prst="rect">
                        <a:avLst/>
                      </a:prstGeom>
                    </pic:spPr>
                  </pic:pic>
                </a:graphicData>
              </a:graphic>
            </wp:inline>
          </w:drawing>
        </w:r>
      </w:ins>
    </w:p>
    <w:p w14:paraId="32F9635C" w14:textId="059F5D42" w:rsidR="001D131D" w:rsidRDefault="001D131D" w:rsidP="001D131D">
      <w:pPr>
        <w:pStyle w:val="BodyText"/>
        <w:numPr>
          <w:ilvl w:val="0"/>
          <w:numId w:val="20"/>
        </w:numPr>
        <w:rPr>
          <w:ins w:id="603" w:author="Cory Mast" w:date="2019-01-21T10:58:00Z"/>
          <w:lang w:val="en-US"/>
        </w:rPr>
      </w:pPr>
      <w:r w:rsidRPr="001D131D">
        <w:rPr>
          <w:lang w:val="en-US"/>
        </w:rPr>
        <w:t xml:space="preserve">If the demo kit cannot connect to a network or the Change button was clicked (step </w:t>
      </w:r>
      <w:r>
        <w:rPr>
          <w:lang w:val="en-US"/>
        </w:rPr>
        <w:t>7.3.</w:t>
      </w:r>
      <w:r w:rsidRPr="001D131D">
        <w:rPr>
          <w:lang w:val="en-US"/>
        </w:rPr>
        <w:t>3 above), the GUI will prompt for the SSID and Password of the desired network.</w:t>
      </w:r>
    </w:p>
    <w:p w14:paraId="4DC95D9B" w14:textId="5DFB6857" w:rsidR="00AC5581" w:rsidRDefault="00AC5581" w:rsidP="00AC5581">
      <w:pPr>
        <w:pStyle w:val="BodyText"/>
        <w:numPr>
          <w:ilvl w:val="1"/>
          <w:numId w:val="20"/>
        </w:numPr>
        <w:rPr>
          <w:ins w:id="604" w:author="Cory Mast" w:date="2019-01-21T11:00:00Z"/>
          <w:lang w:val="en-US"/>
        </w:rPr>
      </w:pPr>
      <w:ins w:id="605" w:author="Cory Mast" w:date="2019-01-21T10:59:00Z">
        <w:r>
          <w:rPr>
            <w:lang w:val="en-US"/>
          </w:rPr>
          <w:t>Demo kit could not connect to Wi-Fi</w:t>
        </w:r>
      </w:ins>
    </w:p>
    <w:p w14:paraId="10DEC047" w14:textId="70F6CF4A" w:rsidR="00AC5581" w:rsidRDefault="00AC5581">
      <w:pPr>
        <w:pStyle w:val="BodyText"/>
        <w:ind w:left="1440"/>
        <w:rPr>
          <w:ins w:id="606" w:author="Cory Mast" w:date="2019-01-21T11:00:00Z"/>
          <w:lang w:val="en-US"/>
        </w:rPr>
        <w:pPrChange w:id="607" w:author="Cory Mast" w:date="2019-01-21T11:00:00Z">
          <w:pPr>
            <w:pStyle w:val="BodyText"/>
            <w:numPr>
              <w:ilvl w:val="1"/>
              <w:numId w:val="20"/>
            </w:numPr>
            <w:ind w:left="1440" w:hanging="360"/>
          </w:pPr>
        </w:pPrChange>
      </w:pPr>
      <w:ins w:id="608" w:author="Cory Mast" w:date="2019-01-21T11:00:00Z">
        <w:r>
          <w:rPr>
            <w:noProof/>
            <w:lang w:val="en-US"/>
          </w:rPr>
          <w:drawing>
            <wp:inline distT="0" distB="0" distL="0" distR="0" wp14:anchorId="4739A1C5" wp14:editId="6B5531A7">
              <wp:extent cx="3931207" cy="2350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3.4_Wifi_Disconnected.PNG"/>
                      <pic:cNvPicPr/>
                    </pic:nvPicPr>
                    <pic:blipFill>
                      <a:blip r:embed="rId16"/>
                      <a:stretch>
                        <a:fillRect/>
                      </a:stretch>
                    </pic:blipFill>
                    <pic:spPr>
                      <a:xfrm>
                        <a:off x="0" y="0"/>
                        <a:ext cx="3961449" cy="2368559"/>
                      </a:xfrm>
                      <a:prstGeom prst="rect">
                        <a:avLst/>
                      </a:prstGeom>
                    </pic:spPr>
                  </pic:pic>
                </a:graphicData>
              </a:graphic>
            </wp:inline>
          </w:drawing>
        </w:r>
      </w:ins>
    </w:p>
    <w:p w14:paraId="348CE823" w14:textId="47FAC528" w:rsidR="00AC5581" w:rsidRDefault="00AC5581" w:rsidP="00AC5581">
      <w:pPr>
        <w:pStyle w:val="BodyText"/>
        <w:numPr>
          <w:ilvl w:val="1"/>
          <w:numId w:val="20"/>
        </w:numPr>
        <w:rPr>
          <w:ins w:id="609" w:author="Cory Mast" w:date="2019-01-21T10:59:00Z"/>
          <w:lang w:val="en-US"/>
        </w:rPr>
      </w:pPr>
      <w:ins w:id="610" w:author="Cory Mast" w:date="2019-01-21T11:00:00Z">
        <w:r>
          <w:rPr>
            <w:lang w:val="en-US"/>
          </w:rPr>
          <w:lastRenderedPageBreak/>
          <w:t>Change button clicked</w:t>
        </w:r>
      </w:ins>
    </w:p>
    <w:p w14:paraId="0C837A12" w14:textId="1FF1B0FD" w:rsidR="00AC5581" w:rsidRDefault="00AC5581">
      <w:pPr>
        <w:pStyle w:val="BodyText"/>
        <w:ind w:left="1440"/>
        <w:rPr>
          <w:lang w:val="en-US"/>
        </w:rPr>
        <w:pPrChange w:id="611" w:author="Cory Mast" w:date="2019-01-21T10:59:00Z">
          <w:pPr>
            <w:pStyle w:val="BodyText"/>
            <w:numPr>
              <w:numId w:val="20"/>
            </w:numPr>
            <w:ind w:left="720" w:hanging="360"/>
          </w:pPr>
        </w:pPrChange>
      </w:pPr>
      <w:ins w:id="612" w:author="Cory Mast" w:date="2019-01-21T11:01:00Z">
        <w:r>
          <w:rPr>
            <w:noProof/>
            <w:lang w:val="en-US"/>
          </w:rPr>
          <w:drawing>
            <wp:inline distT="0" distB="0" distL="0" distR="0" wp14:anchorId="161F8BF7" wp14:editId="53494318">
              <wp:extent cx="3548575" cy="2269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3.5_Wifi_Settings.PNG"/>
                      <pic:cNvPicPr/>
                    </pic:nvPicPr>
                    <pic:blipFill>
                      <a:blip r:embed="rId17"/>
                      <a:stretch>
                        <a:fillRect/>
                      </a:stretch>
                    </pic:blipFill>
                    <pic:spPr>
                      <a:xfrm>
                        <a:off x="0" y="0"/>
                        <a:ext cx="3554037" cy="2272649"/>
                      </a:xfrm>
                      <a:prstGeom prst="rect">
                        <a:avLst/>
                      </a:prstGeom>
                    </pic:spPr>
                  </pic:pic>
                </a:graphicData>
              </a:graphic>
            </wp:inline>
          </w:drawing>
        </w:r>
      </w:ins>
    </w:p>
    <w:p w14:paraId="36775118" w14:textId="57482BEE" w:rsidR="001D131D" w:rsidRDefault="001D131D" w:rsidP="001D131D">
      <w:pPr>
        <w:pStyle w:val="BodyText"/>
        <w:numPr>
          <w:ilvl w:val="0"/>
          <w:numId w:val="20"/>
        </w:numPr>
        <w:rPr>
          <w:ins w:id="613" w:author="Cory Mast" w:date="2019-01-21T11:12:00Z"/>
          <w:lang w:val="en-US"/>
        </w:rPr>
      </w:pPr>
      <w:r w:rsidRPr="001D131D">
        <w:rPr>
          <w:lang w:val="en-US"/>
        </w:rPr>
        <w:t xml:space="preserve">Enter the SSID and Password of the network for the demo kit to connect to. This should be the same network used in step </w:t>
      </w:r>
      <w:ins w:id="614" w:author="Cory Mast" w:date="2019-01-21T10:54:00Z">
        <w:r w:rsidR="00CA7228">
          <w:rPr>
            <w:lang w:val="en-US"/>
          </w:rPr>
          <w:t>7.1.4</w:t>
        </w:r>
      </w:ins>
      <w:del w:id="615" w:author="Cory Mast" w:date="2019-01-21T10:54:00Z">
        <w:r w:rsidRPr="001D131D" w:rsidDel="00CA7228">
          <w:rPr>
            <w:lang w:val="en-US"/>
          </w:rPr>
          <w:delText>1-d</w:delText>
        </w:r>
      </w:del>
      <w:r w:rsidRPr="001D131D">
        <w:rPr>
          <w:lang w:val="en-US"/>
        </w:rPr>
        <w:t xml:space="preserve"> above.</w:t>
      </w:r>
    </w:p>
    <w:p w14:paraId="06CA2733" w14:textId="7EFFB0E4" w:rsidR="009653AF" w:rsidRDefault="009653AF">
      <w:pPr>
        <w:pStyle w:val="BodyText"/>
        <w:ind w:left="720"/>
        <w:rPr>
          <w:ins w:id="616" w:author="Cory Mast" w:date="2019-01-21T11:12:00Z"/>
          <w:lang w:val="en-US"/>
        </w:rPr>
        <w:pPrChange w:id="617" w:author="Cory Mast" w:date="2019-01-21T11:12:00Z">
          <w:pPr>
            <w:pStyle w:val="BodyText"/>
            <w:numPr>
              <w:numId w:val="20"/>
            </w:numPr>
            <w:ind w:left="720" w:hanging="360"/>
          </w:pPr>
        </w:pPrChange>
      </w:pPr>
      <w:ins w:id="618" w:author="Cory Mast" w:date="2019-01-21T11:12:00Z">
        <w:r>
          <w:rPr>
            <w:noProof/>
            <w:lang w:val="en-US"/>
          </w:rPr>
          <w:drawing>
            <wp:inline distT="0" distB="0" distL="0" distR="0" wp14:anchorId="323210D7" wp14:editId="45BCE53E">
              <wp:extent cx="4336156" cy="2568163"/>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3.5_Wifi_Settings_Filled.PNG"/>
                      <pic:cNvPicPr/>
                    </pic:nvPicPr>
                    <pic:blipFill>
                      <a:blip r:embed="rId18"/>
                      <a:stretch>
                        <a:fillRect/>
                      </a:stretch>
                    </pic:blipFill>
                    <pic:spPr>
                      <a:xfrm>
                        <a:off x="0" y="0"/>
                        <a:ext cx="4336156" cy="2568163"/>
                      </a:xfrm>
                      <a:prstGeom prst="rect">
                        <a:avLst/>
                      </a:prstGeom>
                    </pic:spPr>
                  </pic:pic>
                </a:graphicData>
              </a:graphic>
            </wp:inline>
          </w:drawing>
        </w:r>
      </w:ins>
    </w:p>
    <w:p w14:paraId="51E23A27" w14:textId="77777777" w:rsidR="009653AF" w:rsidRDefault="009653AF" w:rsidP="009653AF">
      <w:pPr>
        <w:pStyle w:val="BodyText"/>
        <w:numPr>
          <w:ilvl w:val="1"/>
          <w:numId w:val="20"/>
        </w:numPr>
        <w:rPr>
          <w:ins w:id="619" w:author="Cory Mast" w:date="2019-01-21T11:14:00Z"/>
          <w:lang w:val="en-US"/>
        </w:rPr>
      </w:pPr>
      <w:ins w:id="620" w:author="Cory Mast" w:date="2019-01-21T11:13:00Z">
        <w:r>
          <w:rPr>
            <w:lang w:val="en-US"/>
          </w:rPr>
          <w:t>To disconnect from the current network or to clear out any previous Wi-Fi connections, simply leave</w:t>
        </w:r>
      </w:ins>
      <w:ins w:id="621" w:author="Cory Mast" w:date="2019-01-21T11:14:00Z">
        <w:r>
          <w:rPr>
            <w:lang w:val="en-US"/>
          </w:rPr>
          <w:t xml:space="preserve"> </w:t>
        </w:r>
        <w:r w:rsidRPr="009653AF">
          <w:rPr>
            <w:b/>
            <w:lang w:val="en-US"/>
            <w:rPrChange w:id="622" w:author="Cory Mast" w:date="2019-01-21T11:14:00Z">
              <w:rPr>
                <w:lang w:val="en-US"/>
              </w:rPr>
            </w:rPrChange>
          </w:rPr>
          <w:t>BOTH</w:t>
        </w:r>
      </w:ins>
      <w:ins w:id="623" w:author="Cory Mast" w:date="2019-01-21T11:13:00Z">
        <w:r>
          <w:rPr>
            <w:lang w:val="en-US"/>
          </w:rPr>
          <w:t xml:space="preserve"> the SSID</w:t>
        </w:r>
      </w:ins>
      <w:ins w:id="624" w:author="Cory Mast" w:date="2019-01-21T11:14:00Z">
        <w:r>
          <w:rPr>
            <w:lang w:val="en-US"/>
          </w:rPr>
          <w:t xml:space="preserve"> and Password fields blank</w:t>
        </w:r>
      </w:ins>
    </w:p>
    <w:p w14:paraId="26EE786A" w14:textId="200C688E" w:rsidR="00CA7228" w:rsidRPr="009653AF" w:rsidRDefault="009653AF">
      <w:pPr>
        <w:pStyle w:val="BodyText"/>
        <w:ind w:left="1440"/>
        <w:rPr>
          <w:lang w:val="en-US"/>
        </w:rPr>
        <w:pPrChange w:id="625" w:author="Cory Mast" w:date="2019-01-21T11:14:00Z">
          <w:pPr>
            <w:pStyle w:val="BodyText"/>
            <w:numPr>
              <w:numId w:val="20"/>
            </w:numPr>
            <w:ind w:left="720" w:hanging="360"/>
          </w:pPr>
        </w:pPrChange>
      </w:pPr>
      <w:ins w:id="626" w:author="Cory Mast" w:date="2019-01-21T11:15:00Z">
        <w:r>
          <w:rPr>
            <w:noProof/>
            <w:lang w:val="en-US"/>
          </w:rPr>
          <w:lastRenderedPageBreak/>
          <w:drawing>
            <wp:inline distT="0" distB="0" distL="0" distR="0" wp14:anchorId="1713CDDB" wp14:editId="1B11A830">
              <wp:extent cx="4320914" cy="28272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3.5.a_Wifi_Clear.PNG"/>
                      <pic:cNvPicPr/>
                    </pic:nvPicPr>
                    <pic:blipFill>
                      <a:blip r:embed="rId19"/>
                      <a:stretch>
                        <a:fillRect/>
                      </a:stretch>
                    </pic:blipFill>
                    <pic:spPr>
                      <a:xfrm>
                        <a:off x="0" y="0"/>
                        <a:ext cx="4320914" cy="2827265"/>
                      </a:xfrm>
                      <a:prstGeom prst="rect">
                        <a:avLst/>
                      </a:prstGeom>
                    </pic:spPr>
                  </pic:pic>
                </a:graphicData>
              </a:graphic>
            </wp:inline>
          </w:drawing>
        </w:r>
      </w:ins>
      <w:ins w:id="627" w:author="Cory Mast" w:date="2019-01-21T11:13:00Z">
        <w:r>
          <w:rPr>
            <w:lang w:val="en-US"/>
          </w:rPr>
          <w:t xml:space="preserve"> </w:t>
        </w:r>
      </w:ins>
    </w:p>
    <w:p w14:paraId="77FB723F" w14:textId="732CEF4C" w:rsidR="001D131D" w:rsidRDefault="001D131D" w:rsidP="001D131D">
      <w:pPr>
        <w:pStyle w:val="BodyText"/>
        <w:numPr>
          <w:ilvl w:val="0"/>
          <w:numId w:val="20"/>
        </w:numPr>
        <w:rPr>
          <w:ins w:id="628" w:author="Cory Mast" w:date="2019-01-21T11:02:00Z"/>
          <w:lang w:val="en-US"/>
        </w:rPr>
      </w:pPr>
      <w:r w:rsidRPr="001D131D">
        <w:rPr>
          <w:lang w:val="en-US"/>
        </w:rPr>
        <w:t>Click the Connect button.</w:t>
      </w:r>
    </w:p>
    <w:p w14:paraId="1DE5208F" w14:textId="496CB898" w:rsidR="00AC5581" w:rsidRDefault="00AC5581">
      <w:pPr>
        <w:pStyle w:val="BodyText"/>
        <w:ind w:left="720"/>
        <w:rPr>
          <w:lang w:val="en-US"/>
        </w:rPr>
        <w:pPrChange w:id="629" w:author="Cory Mast" w:date="2019-01-21T11:02:00Z">
          <w:pPr>
            <w:pStyle w:val="BodyText"/>
            <w:numPr>
              <w:numId w:val="20"/>
            </w:numPr>
            <w:ind w:left="720" w:hanging="360"/>
          </w:pPr>
        </w:pPrChange>
      </w:pPr>
      <w:ins w:id="630" w:author="Cory Mast" w:date="2019-01-21T11:04:00Z">
        <w:r>
          <w:rPr>
            <w:noProof/>
            <w:lang w:val="en-US"/>
          </w:rPr>
          <w:drawing>
            <wp:inline distT="0" distB="0" distL="0" distR="0" wp14:anchorId="6AF2766F" wp14:editId="636E39BD">
              <wp:extent cx="5420481" cy="3210373"/>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3.6_Wifi_Connect.PNG"/>
                      <pic:cNvPicPr/>
                    </pic:nvPicPr>
                    <pic:blipFill>
                      <a:blip r:embed="rId20"/>
                      <a:stretch>
                        <a:fillRect/>
                      </a:stretch>
                    </pic:blipFill>
                    <pic:spPr>
                      <a:xfrm>
                        <a:off x="0" y="0"/>
                        <a:ext cx="5420481" cy="3210373"/>
                      </a:xfrm>
                      <a:prstGeom prst="rect">
                        <a:avLst/>
                      </a:prstGeom>
                    </pic:spPr>
                  </pic:pic>
                </a:graphicData>
              </a:graphic>
            </wp:inline>
          </w:drawing>
        </w:r>
      </w:ins>
    </w:p>
    <w:p w14:paraId="72ACE397" w14:textId="6951F376" w:rsidR="001D131D" w:rsidRDefault="001D131D" w:rsidP="001D131D">
      <w:pPr>
        <w:pStyle w:val="BodyText"/>
        <w:numPr>
          <w:ilvl w:val="1"/>
          <w:numId w:val="20"/>
        </w:numPr>
        <w:rPr>
          <w:ins w:id="631" w:author="Cory Mast" w:date="2019-01-21T11:04:00Z"/>
          <w:lang w:val="en-US"/>
        </w:rPr>
      </w:pPr>
      <w:r w:rsidRPr="001D131D">
        <w:rPr>
          <w:lang w:val="en-US"/>
        </w:rPr>
        <w:t>The demo kit will now attempt to connect to the specified network. In some cases, it may be necessary to reboot the Safari board in order to complete the Wi</w:t>
      </w:r>
      <w:r>
        <w:rPr>
          <w:lang w:val="en-US"/>
        </w:rPr>
        <w:t>-</w:t>
      </w:r>
      <w:r w:rsidRPr="001D131D">
        <w:rPr>
          <w:lang w:val="en-US"/>
        </w:rPr>
        <w:t>Fi connection. If this is needed, the GUI will prompt the user to reset the device with a pop-up dialog box. If this happens, click Ok in the dialog box and then press the reset button on the Safari board.</w:t>
      </w:r>
      <w:ins w:id="632" w:author="Cory Mast" w:date="2019-01-21T09:54:00Z">
        <w:r w:rsidR="00D0193C">
          <w:rPr>
            <w:lang w:val="en-US"/>
          </w:rPr>
          <w:t xml:space="preserve"> The reset button is located at</w:t>
        </w:r>
      </w:ins>
      <w:ins w:id="633" w:author="Cory Mast" w:date="2019-01-21T09:55:00Z">
        <w:r w:rsidR="00D0193C">
          <w:rPr>
            <w:lang w:val="en-US"/>
          </w:rPr>
          <w:t xml:space="preserve"> the top left corner of the board near pin 1 of connector J7 and is labeled “MCU RST”.</w:t>
        </w:r>
      </w:ins>
    </w:p>
    <w:p w14:paraId="07F5E524" w14:textId="1F76939F" w:rsidR="00AC5581" w:rsidRDefault="009653AF">
      <w:pPr>
        <w:pStyle w:val="BodyText"/>
        <w:ind w:left="1440"/>
        <w:rPr>
          <w:lang w:val="en-US"/>
        </w:rPr>
        <w:pPrChange w:id="634" w:author="Cory Mast" w:date="2019-01-21T11:04:00Z">
          <w:pPr>
            <w:pStyle w:val="BodyText"/>
            <w:numPr>
              <w:ilvl w:val="1"/>
              <w:numId w:val="20"/>
            </w:numPr>
            <w:ind w:left="1440" w:hanging="360"/>
          </w:pPr>
        </w:pPrChange>
      </w:pPr>
      <w:ins w:id="635" w:author="Cory Mast" w:date="2019-01-21T11:07:00Z">
        <w:r>
          <w:rPr>
            <w:noProof/>
            <w:lang w:val="en-US"/>
          </w:rPr>
          <w:lastRenderedPageBreak/>
          <w:drawing>
            <wp:inline distT="0" distB="0" distL="0" distR="0" wp14:anchorId="2309F62F" wp14:editId="472E7C2E">
              <wp:extent cx="3055885" cy="16384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3.6.a_Wifi_Error.PNG"/>
                      <pic:cNvPicPr/>
                    </pic:nvPicPr>
                    <pic:blipFill>
                      <a:blip r:embed="rId21"/>
                      <a:stretch>
                        <a:fillRect/>
                      </a:stretch>
                    </pic:blipFill>
                    <pic:spPr>
                      <a:xfrm>
                        <a:off x="0" y="0"/>
                        <a:ext cx="3055885" cy="1638442"/>
                      </a:xfrm>
                      <a:prstGeom prst="rect">
                        <a:avLst/>
                      </a:prstGeom>
                    </pic:spPr>
                  </pic:pic>
                </a:graphicData>
              </a:graphic>
            </wp:inline>
          </w:drawing>
        </w:r>
      </w:ins>
    </w:p>
    <w:p w14:paraId="28369817" w14:textId="41D5B2B9" w:rsidR="001D131D" w:rsidRPr="001D131D" w:rsidRDefault="001D131D" w:rsidP="001D131D">
      <w:pPr>
        <w:pStyle w:val="BodyText"/>
        <w:numPr>
          <w:ilvl w:val="1"/>
          <w:numId w:val="20"/>
        </w:numPr>
        <w:rPr>
          <w:lang w:val="en-US"/>
        </w:rPr>
      </w:pPr>
      <w:r w:rsidRPr="001D131D">
        <w:rPr>
          <w:lang w:val="en-US"/>
        </w:rPr>
        <w:t>If a Wi</w:t>
      </w:r>
      <w:r>
        <w:rPr>
          <w:lang w:val="en-US"/>
        </w:rPr>
        <w:t>-</w:t>
      </w:r>
      <w:r w:rsidRPr="001D131D">
        <w:rPr>
          <w:lang w:val="en-US"/>
        </w:rPr>
        <w:t>Fi connection cannot be made on the demo kit, sensor data will be sent across the serial connection instead of to the cloud.</w:t>
      </w:r>
    </w:p>
    <w:p w14:paraId="40654089" w14:textId="4FDDAD39" w:rsidR="001D131D" w:rsidRDefault="001D131D" w:rsidP="001D131D">
      <w:pPr>
        <w:pStyle w:val="Heading2"/>
        <w:rPr>
          <w:lang w:val="en-US"/>
        </w:rPr>
      </w:pPr>
      <w:bookmarkStart w:id="636" w:name="_Toc536021239"/>
      <w:r>
        <w:rPr>
          <w:lang w:val="en-US"/>
        </w:rPr>
        <w:t>Connecting the PC to Arrow Connect</w:t>
      </w:r>
      <w:bookmarkEnd w:id="636"/>
    </w:p>
    <w:p w14:paraId="53801DFD" w14:textId="77777777" w:rsidR="001D131D" w:rsidRDefault="001D131D" w:rsidP="001D131D">
      <w:pPr>
        <w:pStyle w:val="BodyText"/>
        <w:numPr>
          <w:ilvl w:val="0"/>
          <w:numId w:val="21"/>
        </w:numPr>
        <w:rPr>
          <w:lang w:val="en-US"/>
        </w:rPr>
      </w:pPr>
      <w:r w:rsidRPr="001D131D">
        <w:rPr>
          <w:lang w:val="en-US"/>
        </w:rPr>
        <w:t>Your laptop will automatically connect to Arrow Connect using credentials read from the demo kit during step 2.</w:t>
      </w:r>
    </w:p>
    <w:p w14:paraId="06ABC07A" w14:textId="6A0C36EC" w:rsidR="001D131D" w:rsidRDefault="001D131D" w:rsidP="001D131D">
      <w:pPr>
        <w:pStyle w:val="BodyText"/>
        <w:numPr>
          <w:ilvl w:val="1"/>
          <w:numId w:val="21"/>
        </w:numPr>
        <w:rPr>
          <w:ins w:id="637" w:author="Cory Mast" w:date="2019-01-21T11:21:00Z"/>
          <w:lang w:val="en-US"/>
        </w:rPr>
      </w:pPr>
      <w:r w:rsidRPr="001D131D">
        <w:rPr>
          <w:lang w:val="en-US"/>
        </w:rPr>
        <w:t>If the connection to Arrow Connect is successful, the Status field in the Arrow Connect section will indicate Connected and the Device Name and Device HID fields will update with values matching the demo kit.</w:t>
      </w:r>
    </w:p>
    <w:p w14:paraId="71A3EE72" w14:textId="685253A3" w:rsidR="005B590D" w:rsidRDefault="005B590D">
      <w:pPr>
        <w:pStyle w:val="BodyText"/>
        <w:ind w:left="1440"/>
        <w:rPr>
          <w:lang w:val="en-US"/>
        </w:rPr>
        <w:pPrChange w:id="638" w:author="Cory Mast" w:date="2019-01-21T11:21:00Z">
          <w:pPr>
            <w:pStyle w:val="BodyText"/>
            <w:numPr>
              <w:ilvl w:val="1"/>
              <w:numId w:val="21"/>
            </w:numPr>
            <w:ind w:left="1440" w:hanging="360"/>
          </w:pPr>
        </w:pPrChange>
      </w:pPr>
      <w:ins w:id="639" w:author="Cory Mast" w:date="2019-01-21T11:21:00Z">
        <w:r>
          <w:rPr>
            <w:noProof/>
            <w:lang w:val="en-US"/>
          </w:rPr>
          <w:drawing>
            <wp:inline distT="0" distB="0" distL="0" distR="0" wp14:anchorId="395F9086" wp14:editId="5EFA9192">
              <wp:extent cx="3566469" cy="92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4.1.a_AC_Connected.PNG"/>
                      <pic:cNvPicPr/>
                    </pic:nvPicPr>
                    <pic:blipFill>
                      <a:blip r:embed="rId22"/>
                      <a:stretch>
                        <a:fillRect/>
                      </a:stretch>
                    </pic:blipFill>
                    <pic:spPr>
                      <a:xfrm>
                        <a:off x="0" y="0"/>
                        <a:ext cx="3566469" cy="922100"/>
                      </a:xfrm>
                      <a:prstGeom prst="rect">
                        <a:avLst/>
                      </a:prstGeom>
                    </pic:spPr>
                  </pic:pic>
                </a:graphicData>
              </a:graphic>
            </wp:inline>
          </w:drawing>
        </w:r>
      </w:ins>
    </w:p>
    <w:p w14:paraId="064B3216" w14:textId="074E2FD3" w:rsidR="001D131D" w:rsidRDefault="001D131D" w:rsidP="001D131D">
      <w:pPr>
        <w:pStyle w:val="BodyText"/>
        <w:numPr>
          <w:ilvl w:val="1"/>
          <w:numId w:val="21"/>
        </w:numPr>
        <w:rPr>
          <w:ins w:id="640" w:author="Cory Mast" w:date="2019-01-21T11:27:00Z"/>
          <w:lang w:val="en-US"/>
        </w:rPr>
      </w:pPr>
      <w:r w:rsidRPr="001D131D">
        <w:rPr>
          <w:lang w:val="en-US"/>
        </w:rPr>
        <w:t xml:space="preserve">If the connection to Arrow Connect is unsuccessful, the status field will indicate Disconnected. The most likely cause of this error is selecting a network with restricted ports in step </w:t>
      </w:r>
      <w:r>
        <w:rPr>
          <w:lang w:val="en-US"/>
        </w:rPr>
        <w:t>7.</w:t>
      </w:r>
      <w:r w:rsidRPr="001D131D">
        <w:rPr>
          <w:lang w:val="en-US"/>
        </w:rPr>
        <w:t>1</w:t>
      </w:r>
      <w:r>
        <w:rPr>
          <w:lang w:val="en-US"/>
        </w:rPr>
        <w:t>.4</w:t>
      </w:r>
      <w:r w:rsidRPr="001D131D">
        <w:rPr>
          <w:lang w:val="en-US"/>
        </w:rPr>
        <w:t xml:space="preserve">. Close the GUI, relaunch, and start again from step </w:t>
      </w:r>
      <w:r>
        <w:rPr>
          <w:lang w:val="en-US"/>
        </w:rPr>
        <w:t>7.1.1</w:t>
      </w:r>
    </w:p>
    <w:p w14:paraId="5D8D64AD" w14:textId="5B95FBA4" w:rsidR="005B590D" w:rsidRDefault="005B590D">
      <w:pPr>
        <w:pStyle w:val="BodyText"/>
        <w:ind w:left="1440" w:firstLine="720"/>
        <w:rPr>
          <w:ins w:id="641" w:author="Cory Mast" w:date="2019-01-21T09:57:00Z"/>
          <w:lang w:val="en-US"/>
        </w:rPr>
        <w:pPrChange w:id="642" w:author="Cory Mast" w:date="2019-01-21T11:28:00Z">
          <w:pPr>
            <w:pStyle w:val="BodyText"/>
            <w:numPr>
              <w:ilvl w:val="1"/>
              <w:numId w:val="21"/>
            </w:numPr>
            <w:ind w:left="1440" w:hanging="360"/>
          </w:pPr>
        </w:pPrChange>
      </w:pPr>
      <w:ins w:id="643" w:author="Cory Mast" w:date="2019-01-21T11:27:00Z">
        <w:r>
          <w:rPr>
            <w:noProof/>
            <w:lang w:val="en-US"/>
          </w:rPr>
          <w:drawing>
            <wp:inline distT="0" distB="0" distL="0" distR="0" wp14:anchorId="23E39D05" wp14:editId="66666363">
              <wp:extent cx="2530059" cy="89923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4.1.b_AC_Disconnected.PNG"/>
                      <pic:cNvPicPr/>
                    </pic:nvPicPr>
                    <pic:blipFill>
                      <a:blip r:embed="rId23"/>
                      <a:stretch>
                        <a:fillRect/>
                      </a:stretch>
                    </pic:blipFill>
                    <pic:spPr>
                      <a:xfrm>
                        <a:off x="0" y="0"/>
                        <a:ext cx="2530059" cy="899238"/>
                      </a:xfrm>
                      <a:prstGeom prst="rect">
                        <a:avLst/>
                      </a:prstGeom>
                    </pic:spPr>
                  </pic:pic>
                </a:graphicData>
              </a:graphic>
            </wp:inline>
          </w:drawing>
        </w:r>
      </w:ins>
    </w:p>
    <w:p w14:paraId="425B782C" w14:textId="5828AA14" w:rsidR="00D0193C" w:rsidRPr="001D131D" w:rsidRDefault="00D0193C">
      <w:pPr>
        <w:pStyle w:val="BodyText"/>
        <w:rPr>
          <w:lang w:val="en-US"/>
        </w:rPr>
        <w:pPrChange w:id="644" w:author="Cory Mast" w:date="2019-01-21T09:57:00Z">
          <w:pPr>
            <w:pStyle w:val="BodyText"/>
            <w:numPr>
              <w:ilvl w:val="1"/>
              <w:numId w:val="21"/>
            </w:numPr>
            <w:ind w:left="1440" w:hanging="360"/>
          </w:pPr>
        </w:pPrChange>
      </w:pPr>
      <w:ins w:id="645" w:author="Cory Mast" w:date="2019-01-21T09:58:00Z">
        <w:r>
          <w:rPr>
            <w:lang w:val="en-US"/>
          </w:rPr>
          <w:t xml:space="preserve">If problems </w:t>
        </w:r>
        <w:proofErr w:type="gramStart"/>
        <w:r>
          <w:rPr>
            <w:lang w:val="en-US"/>
          </w:rPr>
          <w:t>still persist</w:t>
        </w:r>
        <w:proofErr w:type="gramEnd"/>
        <w:r>
          <w:rPr>
            <w:lang w:val="en-US"/>
          </w:rPr>
          <w:t>, please refer to the Troubleshooting section in the appendix.</w:t>
        </w:r>
      </w:ins>
    </w:p>
    <w:p w14:paraId="07699194" w14:textId="47B56187" w:rsidR="001D131D" w:rsidRDefault="001D131D" w:rsidP="001D131D">
      <w:pPr>
        <w:pStyle w:val="Heading2"/>
        <w:rPr>
          <w:lang w:val="en-US"/>
        </w:rPr>
      </w:pPr>
      <w:bookmarkStart w:id="646" w:name="_Toc536021240"/>
      <w:r>
        <w:rPr>
          <w:lang w:val="en-US"/>
        </w:rPr>
        <w:t>Running the Demo</w:t>
      </w:r>
      <w:bookmarkEnd w:id="646"/>
    </w:p>
    <w:p w14:paraId="7583124A" w14:textId="27379D15" w:rsidR="007D246D" w:rsidRDefault="007D246D" w:rsidP="00B918FD">
      <w:pPr>
        <w:pStyle w:val="BodyText"/>
        <w:numPr>
          <w:ilvl w:val="0"/>
          <w:numId w:val="22"/>
        </w:numPr>
        <w:rPr>
          <w:ins w:id="647" w:author="Cory Mast" w:date="2019-01-23T15:10:00Z"/>
          <w:lang w:val="en-US"/>
        </w:rPr>
      </w:pPr>
      <w:ins w:id="648" w:author="Cory Mast" w:date="2019-01-23T15:11:00Z">
        <w:r>
          <w:rPr>
            <w:lang w:val="en-US"/>
          </w:rPr>
          <w:t>N</w:t>
        </w:r>
        <w:r w:rsidRPr="00B918FD">
          <w:rPr>
            <w:lang w:val="en-US"/>
          </w:rPr>
          <w:t>avigate to the Safari Data tab in the GUI</w:t>
        </w:r>
      </w:ins>
    </w:p>
    <w:p w14:paraId="209CEB24" w14:textId="750C576E" w:rsidR="00B918FD" w:rsidRDefault="00B918FD" w:rsidP="00B918FD">
      <w:pPr>
        <w:pStyle w:val="BodyText"/>
        <w:numPr>
          <w:ilvl w:val="0"/>
          <w:numId w:val="22"/>
        </w:numPr>
        <w:rPr>
          <w:ins w:id="649" w:author="Cory Mast" w:date="2019-01-21T11:44:00Z"/>
          <w:lang w:val="en-US"/>
        </w:rPr>
      </w:pPr>
      <w:r w:rsidRPr="00B918FD">
        <w:rPr>
          <w:lang w:val="en-US"/>
        </w:rPr>
        <w:lastRenderedPageBreak/>
        <w:t>Click the Start</w:t>
      </w:r>
      <w:ins w:id="650" w:author="Cory Mast" w:date="2019-01-21T11:49:00Z">
        <w:r w:rsidR="004B54F1">
          <w:rPr>
            <w:lang w:val="en-US"/>
          </w:rPr>
          <w:t xml:space="preserve"> Demo</w:t>
        </w:r>
      </w:ins>
      <w:r w:rsidRPr="00B918FD">
        <w:rPr>
          <w:lang w:val="en-US"/>
        </w:rPr>
        <w:t xml:space="preserve"> button in the Safari section of the GUI</w:t>
      </w:r>
    </w:p>
    <w:p w14:paraId="4A275CAE" w14:textId="12EC3714" w:rsidR="001D7A92" w:rsidRDefault="004B54F1">
      <w:pPr>
        <w:pStyle w:val="BodyText"/>
        <w:ind w:left="720"/>
        <w:rPr>
          <w:lang w:val="en-US"/>
        </w:rPr>
        <w:pPrChange w:id="651" w:author="Cory Mast" w:date="2019-01-21T11:44:00Z">
          <w:pPr>
            <w:pStyle w:val="BodyText"/>
            <w:numPr>
              <w:numId w:val="22"/>
            </w:numPr>
            <w:ind w:left="720" w:hanging="360"/>
          </w:pPr>
        </w:pPrChange>
      </w:pPr>
      <w:ins w:id="652" w:author="Cory Mast" w:date="2019-01-21T11:49:00Z">
        <w:r>
          <w:rPr>
            <w:noProof/>
            <w:lang w:val="en-US"/>
          </w:rPr>
          <w:drawing>
            <wp:inline distT="0" distB="0" distL="0" distR="0" wp14:anchorId="0B09B430" wp14:editId="2557072A">
              <wp:extent cx="2697198" cy="34150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5.1_Safari_Start.PNG"/>
                      <pic:cNvPicPr/>
                    </pic:nvPicPr>
                    <pic:blipFill>
                      <a:blip r:embed="rId24"/>
                      <a:stretch>
                        <a:fillRect/>
                      </a:stretch>
                    </pic:blipFill>
                    <pic:spPr>
                      <a:xfrm>
                        <a:off x="0" y="0"/>
                        <a:ext cx="2697198" cy="341506"/>
                      </a:xfrm>
                      <a:prstGeom prst="rect">
                        <a:avLst/>
                      </a:prstGeom>
                    </pic:spPr>
                  </pic:pic>
                </a:graphicData>
              </a:graphic>
            </wp:inline>
          </w:drawing>
        </w:r>
      </w:ins>
    </w:p>
    <w:p w14:paraId="146B400D" w14:textId="0B651818" w:rsidR="00B918FD" w:rsidRDefault="00B918FD" w:rsidP="00B918FD">
      <w:pPr>
        <w:pStyle w:val="BodyText"/>
        <w:numPr>
          <w:ilvl w:val="0"/>
          <w:numId w:val="22"/>
        </w:numPr>
        <w:rPr>
          <w:ins w:id="653" w:author="Cory Mast" w:date="2019-01-21T11:49:00Z"/>
          <w:lang w:val="en-US"/>
        </w:rPr>
      </w:pPr>
      <w:r w:rsidRPr="00B918FD">
        <w:rPr>
          <w:lang w:val="en-US"/>
        </w:rPr>
        <w:t>Click the Stop</w:t>
      </w:r>
      <w:ins w:id="654" w:author="Cory Mast" w:date="2019-01-21T11:49:00Z">
        <w:r w:rsidR="004B54F1">
          <w:rPr>
            <w:lang w:val="en-US"/>
          </w:rPr>
          <w:t xml:space="preserve"> Demo</w:t>
        </w:r>
      </w:ins>
      <w:r w:rsidRPr="00B918FD">
        <w:rPr>
          <w:lang w:val="en-US"/>
        </w:rPr>
        <w:t xml:space="preserve"> button to stop the demo</w:t>
      </w:r>
    </w:p>
    <w:p w14:paraId="405A0159" w14:textId="1AD297AB" w:rsidR="004B54F1" w:rsidRPr="00B918FD" w:rsidRDefault="004B54F1">
      <w:pPr>
        <w:pStyle w:val="BodyText"/>
        <w:ind w:left="720"/>
        <w:rPr>
          <w:lang w:val="en-US"/>
        </w:rPr>
        <w:pPrChange w:id="655" w:author="Cory Mast" w:date="2019-01-21T11:49:00Z">
          <w:pPr>
            <w:pStyle w:val="BodyText"/>
            <w:numPr>
              <w:numId w:val="22"/>
            </w:numPr>
            <w:ind w:left="720" w:hanging="360"/>
          </w:pPr>
        </w:pPrChange>
      </w:pPr>
      <w:ins w:id="656" w:author="Cory Mast" w:date="2019-01-21T11:49:00Z">
        <w:r>
          <w:rPr>
            <w:noProof/>
            <w:lang w:val="en-US"/>
          </w:rPr>
          <w:drawing>
            <wp:inline distT="0" distB="0" distL="0" distR="0" wp14:anchorId="1C114C7F" wp14:editId="6CCBDCE3">
              <wp:extent cx="2869117" cy="3270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5.1_Safari_Stop.PNG"/>
                      <pic:cNvPicPr/>
                    </pic:nvPicPr>
                    <pic:blipFill>
                      <a:blip r:embed="rId25"/>
                      <a:stretch>
                        <a:fillRect/>
                      </a:stretch>
                    </pic:blipFill>
                    <pic:spPr>
                      <a:xfrm>
                        <a:off x="0" y="0"/>
                        <a:ext cx="2869117" cy="327050"/>
                      </a:xfrm>
                      <a:prstGeom prst="rect">
                        <a:avLst/>
                      </a:prstGeom>
                    </pic:spPr>
                  </pic:pic>
                </a:graphicData>
              </a:graphic>
            </wp:inline>
          </w:drawing>
        </w:r>
      </w:ins>
    </w:p>
    <w:p w14:paraId="78028B04" w14:textId="3EF5947A" w:rsidR="001D131D" w:rsidRDefault="001D131D" w:rsidP="001D131D">
      <w:pPr>
        <w:pStyle w:val="Heading2"/>
        <w:rPr>
          <w:lang w:val="en-US"/>
        </w:rPr>
      </w:pPr>
      <w:bookmarkStart w:id="657" w:name="_Toc536021241"/>
      <w:r>
        <w:rPr>
          <w:lang w:val="en-US"/>
        </w:rPr>
        <w:t>Understanding the Data</w:t>
      </w:r>
      <w:bookmarkEnd w:id="657"/>
    </w:p>
    <w:p w14:paraId="2715918D" w14:textId="2DB04F4B" w:rsidR="00B918FD" w:rsidRDefault="00B918FD" w:rsidP="00B918FD">
      <w:pPr>
        <w:pStyle w:val="BodyText"/>
        <w:numPr>
          <w:ilvl w:val="0"/>
          <w:numId w:val="23"/>
        </w:numPr>
        <w:rPr>
          <w:ins w:id="658" w:author="Cory Mast" w:date="2019-01-21T11:54:00Z"/>
          <w:lang w:val="en-US"/>
        </w:rPr>
      </w:pPr>
      <w:r w:rsidRPr="00B918FD">
        <w:rPr>
          <w:lang w:val="en-US"/>
        </w:rPr>
        <w:t>Navigate to the Safari Data tab in the GUI to view the data</w:t>
      </w:r>
    </w:p>
    <w:p w14:paraId="5FDEBF38" w14:textId="5003CE72" w:rsidR="00DA57E1" w:rsidRDefault="00DA57E1" w:rsidP="00B918FD">
      <w:pPr>
        <w:pStyle w:val="BodyText"/>
        <w:numPr>
          <w:ilvl w:val="0"/>
          <w:numId w:val="23"/>
        </w:numPr>
        <w:rPr>
          <w:ins w:id="659" w:author="Cory Mast" w:date="2019-01-21T11:56:00Z"/>
          <w:lang w:val="en-US"/>
        </w:rPr>
      </w:pPr>
      <w:ins w:id="660" w:author="Cory Mast" w:date="2019-01-21T11:54:00Z">
        <w:r>
          <w:rPr>
            <w:lang w:val="en-US"/>
          </w:rPr>
          <w:t xml:space="preserve">The </w:t>
        </w:r>
      </w:ins>
      <w:ins w:id="661" w:author="Cory Mast" w:date="2019-01-21T11:55:00Z">
        <w:r>
          <w:rPr>
            <w:lang w:val="en-US"/>
          </w:rPr>
          <w:t xml:space="preserve">Data Streaming Method indicates how the GUI software is receiving the data. This field will either indicate “Cloud” </w:t>
        </w:r>
      </w:ins>
      <w:ins w:id="662" w:author="Cory Mast" w:date="2019-01-21T11:56:00Z">
        <w:r>
          <w:rPr>
            <w:lang w:val="en-US"/>
          </w:rPr>
          <w:t>if data is being received from Arrow Connect via MQTT or “Serial” if data is being received via the serial port connection to the demo kit</w:t>
        </w:r>
      </w:ins>
      <w:ins w:id="663" w:author="Cory Mast" w:date="2019-01-23T15:14:00Z">
        <w:r w:rsidR="007D246D">
          <w:rPr>
            <w:lang w:val="en-US"/>
          </w:rPr>
          <w:t xml:space="preserve"> or “None” if no data is currently being received</w:t>
        </w:r>
      </w:ins>
      <w:ins w:id="664" w:author="Cory Mast" w:date="2019-01-21T11:56:00Z">
        <w:r>
          <w:rPr>
            <w:lang w:val="en-US"/>
          </w:rPr>
          <w:t>.</w:t>
        </w:r>
      </w:ins>
    </w:p>
    <w:p w14:paraId="382EACAB" w14:textId="3D332FBF" w:rsidR="00DA57E1" w:rsidRDefault="007D246D" w:rsidP="00DA57E1">
      <w:pPr>
        <w:pStyle w:val="BodyText"/>
        <w:numPr>
          <w:ilvl w:val="1"/>
          <w:numId w:val="23"/>
        </w:numPr>
        <w:rPr>
          <w:ins w:id="665" w:author="Cory Mast" w:date="2019-01-23T15:15:00Z"/>
          <w:lang w:val="en-US"/>
        </w:rPr>
      </w:pPr>
      <w:ins w:id="666" w:author="Cory Mast" w:date="2019-01-23T15:15:00Z">
        <w:r>
          <w:rPr>
            <w:lang w:val="en-US"/>
          </w:rPr>
          <w:t>None</w:t>
        </w:r>
      </w:ins>
    </w:p>
    <w:p w14:paraId="06B7FE45" w14:textId="59ED10C0" w:rsidR="00DA57E1" w:rsidRDefault="007D246D">
      <w:pPr>
        <w:pStyle w:val="BodyText"/>
        <w:ind w:left="1440"/>
        <w:rPr>
          <w:ins w:id="667" w:author="Cory Mast" w:date="2019-01-21T11:56:00Z"/>
          <w:lang w:val="en-US"/>
        </w:rPr>
        <w:pPrChange w:id="668" w:author="Cory Mast" w:date="2019-01-21T11:57:00Z">
          <w:pPr>
            <w:pStyle w:val="BodyText"/>
            <w:numPr>
              <w:ilvl w:val="1"/>
              <w:numId w:val="23"/>
            </w:numPr>
            <w:ind w:left="1440" w:hanging="360"/>
          </w:pPr>
        </w:pPrChange>
      </w:pPr>
      <w:ins w:id="669" w:author="Cory Mast" w:date="2019-01-23T15:16:00Z">
        <w:r>
          <w:rPr>
            <w:noProof/>
          </w:rPr>
          <w:drawing>
            <wp:inline distT="0" distB="0" distL="0" distR="0" wp14:anchorId="76A876DB" wp14:editId="37E498FC">
              <wp:extent cx="2209800" cy="257175"/>
              <wp:effectExtent l="0" t="0" r="0" b="9525"/>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9800" cy="257175"/>
                      </a:xfrm>
                      <a:prstGeom prst="rect">
                        <a:avLst/>
                      </a:prstGeom>
                    </pic:spPr>
                  </pic:pic>
                </a:graphicData>
              </a:graphic>
            </wp:inline>
          </w:drawing>
        </w:r>
      </w:ins>
    </w:p>
    <w:p w14:paraId="4AB0ED94" w14:textId="2AA67B26" w:rsidR="00DA57E1" w:rsidRDefault="007D246D">
      <w:pPr>
        <w:pStyle w:val="BodyText"/>
        <w:numPr>
          <w:ilvl w:val="1"/>
          <w:numId w:val="23"/>
        </w:numPr>
        <w:rPr>
          <w:ins w:id="670" w:author="Cory Mast" w:date="2019-01-23T15:15:00Z"/>
          <w:lang w:val="en-US"/>
        </w:rPr>
      </w:pPr>
      <w:ins w:id="671" w:author="Cory Mast" w:date="2019-01-23T15:14:00Z">
        <w:r>
          <w:rPr>
            <w:lang w:val="en-US"/>
          </w:rPr>
          <w:t>Cloud</w:t>
        </w:r>
      </w:ins>
    </w:p>
    <w:p w14:paraId="4FCF1BC6" w14:textId="682B9D8C" w:rsidR="007D246D" w:rsidRDefault="007D246D" w:rsidP="007D246D">
      <w:pPr>
        <w:pStyle w:val="BodyText"/>
        <w:ind w:left="1440"/>
        <w:rPr>
          <w:ins w:id="672" w:author="Cory Mast" w:date="2019-01-23T15:14:00Z"/>
          <w:lang w:val="en-US"/>
        </w:rPr>
        <w:pPrChange w:id="673" w:author="Cory Mast" w:date="2019-01-23T15:15:00Z">
          <w:pPr>
            <w:pStyle w:val="BodyText"/>
            <w:numPr>
              <w:ilvl w:val="1"/>
              <w:numId w:val="23"/>
            </w:numPr>
            <w:ind w:left="1440" w:hanging="360"/>
          </w:pPr>
        </w:pPrChange>
      </w:pPr>
      <w:ins w:id="674" w:author="Cory Mast" w:date="2019-01-23T15:15:00Z">
        <w:r>
          <w:rPr>
            <w:noProof/>
            <w:lang w:val="en-US"/>
          </w:rPr>
          <w:drawing>
            <wp:inline distT="0" distB="0" distL="0" distR="0" wp14:anchorId="6C47E544" wp14:editId="54259C9E">
              <wp:extent cx="2520532" cy="37341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6_Cloud_Streaming.PNG"/>
                      <pic:cNvPicPr/>
                    </pic:nvPicPr>
                    <pic:blipFill>
                      <a:blip r:embed="rId27"/>
                      <a:stretch>
                        <a:fillRect/>
                      </a:stretch>
                    </pic:blipFill>
                    <pic:spPr>
                      <a:xfrm>
                        <a:off x="0" y="0"/>
                        <a:ext cx="2520532" cy="373412"/>
                      </a:xfrm>
                      <a:prstGeom prst="rect">
                        <a:avLst/>
                      </a:prstGeom>
                    </pic:spPr>
                  </pic:pic>
                </a:graphicData>
              </a:graphic>
            </wp:inline>
          </w:drawing>
        </w:r>
      </w:ins>
    </w:p>
    <w:p w14:paraId="3DD5FA01" w14:textId="4A141BB8" w:rsidR="007D246D" w:rsidRDefault="007D246D">
      <w:pPr>
        <w:pStyle w:val="BodyText"/>
        <w:numPr>
          <w:ilvl w:val="1"/>
          <w:numId w:val="23"/>
        </w:numPr>
        <w:rPr>
          <w:ins w:id="675" w:author="Cory Mast" w:date="2019-01-21T13:43:00Z"/>
          <w:lang w:val="en-US"/>
        </w:rPr>
      </w:pPr>
      <w:ins w:id="676" w:author="Cory Mast" w:date="2019-01-23T15:14:00Z">
        <w:r>
          <w:rPr>
            <w:lang w:val="en-US"/>
          </w:rPr>
          <w:t>Serial</w:t>
        </w:r>
      </w:ins>
    </w:p>
    <w:p w14:paraId="25E4B091" w14:textId="68C8939E" w:rsidR="0023596A" w:rsidRDefault="0023596A">
      <w:pPr>
        <w:pStyle w:val="BodyText"/>
        <w:ind w:left="1080"/>
        <w:rPr>
          <w:lang w:val="en-US"/>
        </w:rPr>
        <w:pPrChange w:id="677" w:author="Cory Mast" w:date="2019-01-21T13:43:00Z">
          <w:pPr>
            <w:pStyle w:val="BodyText"/>
            <w:numPr>
              <w:numId w:val="23"/>
            </w:numPr>
            <w:ind w:left="720" w:hanging="360"/>
          </w:pPr>
        </w:pPrChange>
      </w:pPr>
      <w:ins w:id="678" w:author="Cory Mast" w:date="2019-01-21T13:43:00Z">
        <w:r>
          <w:rPr>
            <w:noProof/>
          </w:rPr>
          <w:drawing>
            <wp:inline distT="0" distB="0" distL="0" distR="0" wp14:anchorId="71D411AD" wp14:editId="1427C6C9">
              <wp:extent cx="2473569" cy="2934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0786" cy="297891"/>
                      </a:xfrm>
                      <a:prstGeom prst="rect">
                        <a:avLst/>
                      </a:prstGeom>
                    </pic:spPr>
                  </pic:pic>
                </a:graphicData>
              </a:graphic>
            </wp:inline>
          </w:drawing>
        </w:r>
      </w:ins>
    </w:p>
    <w:p w14:paraId="2096105D" w14:textId="7A43C4EE" w:rsidR="00B918FD" w:rsidRDefault="00B918FD" w:rsidP="00B918FD">
      <w:pPr>
        <w:pStyle w:val="BodyText"/>
        <w:numPr>
          <w:ilvl w:val="0"/>
          <w:numId w:val="23"/>
        </w:numPr>
        <w:rPr>
          <w:ins w:id="679" w:author="Cory Mast" w:date="2019-01-21T11:58:00Z"/>
          <w:lang w:val="en-US"/>
        </w:rPr>
      </w:pPr>
      <w:r w:rsidRPr="00B918FD">
        <w:rPr>
          <w:lang w:val="en-US"/>
        </w:rPr>
        <w:t>When the Data Format radio button at the bottom Safari Data tab is set to Raw:</w:t>
      </w:r>
    </w:p>
    <w:p w14:paraId="14E6C57E" w14:textId="486E3421" w:rsidR="00DA57E1" w:rsidRDefault="00DA57E1">
      <w:pPr>
        <w:pStyle w:val="BodyText"/>
        <w:ind w:left="720"/>
        <w:rPr>
          <w:lang w:val="en-US"/>
        </w:rPr>
        <w:pPrChange w:id="680" w:author="Cory Mast" w:date="2019-01-21T11:58:00Z">
          <w:pPr>
            <w:pStyle w:val="BodyText"/>
            <w:numPr>
              <w:numId w:val="23"/>
            </w:numPr>
            <w:ind w:left="720" w:hanging="360"/>
          </w:pPr>
        </w:pPrChange>
      </w:pPr>
      <w:ins w:id="681" w:author="Cory Mast" w:date="2019-01-21T11:58:00Z">
        <w:r>
          <w:rPr>
            <w:noProof/>
          </w:rPr>
          <w:drawing>
            <wp:inline distT="0" distB="0" distL="0" distR="0" wp14:anchorId="46D2A81C" wp14:editId="6464354A">
              <wp:extent cx="5156187" cy="16998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2263" cy="184360"/>
                      </a:xfrm>
                      <a:prstGeom prst="rect">
                        <a:avLst/>
                      </a:prstGeom>
                    </pic:spPr>
                  </pic:pic>
                </a:graphicData>
              </a:graphic>
            </wp:inline>
          </w:drawing>
        </w:r>
      </w:ins>
    </w:p>
    <w:p w14:paraId="0ADC8A66" w14:textId="400DE6E9" w:rsidR="00B918FD" w:rsidRDefault="00B918FD" w:rsidP="00B918FD">
      <w:pPr>
        <w:pStyle w:val="BodyText"/>
        <w:numPr>
          <w:ilvl w:val="1"/>
          <w:numId w:val="23"/>
        </w:numPr>
        <w:rPr>
          <w:ins w:id="682" w:author="Cory Mast" w:date="2019-01-21T11:59:00Z"/>
          <w:lang w:val="en-US"/>
        </w:rPr>
      </w:pPr>
      <w:r w:rsidRPr="00B918FD">
        <w:rPr>
          <w:lang w:val="en-US"/>
        </w:rPr>
        <w:t>The top subplot, Channel 0 Voltage, shows the raw voltage from channel 0 of the AD7124 (accelerometer)</w:t>
      </w:r>
      <w:ins w:id="683" w:author="Cory Mast" w:date="2019-01-21T12:06:00Z">
        <w:r w:rsidR="00221842">
          <w:rPr>
            <w:lang w:val="en-US"/>
          </w:rPr>
          <w:t>. Note the X-axis is sample number and the Y-axis is Voltage.</w:t>
        </w:r>
      </w:ins>
      <w:ins w:id="684" w:author="Cory Mast" w:date="2019-01-23T15:21:00Z">
        <w:r w:rsidR="00371E30">
          <w:rPr>
            <w:lang w:val="en-US"/>
          </w:rPr>
          <w:t xml:space="preserve"> The annotation to the right of the plot shows the maximum</w:t>
        </w:r>
      </w:ins>
      <w:ins w:id="685" w:author="Cory Mast" w:date="2019-01-23T15:22:00Z">
        <w:r w:rsidR="00371E30">
          <w:rPr>
            <w:lang w:val="en-US"/>
          </w:rPr>
          <w:t>, mean, and minimum values for the data currently displayed by the plot as well as the last value received.</w:t>
        </w:r>
      </w:ins>
      <w:ins w:id="686" w:author="Cory Mast" w:date="2019-01-23T15:24:00Z">
        <w:r w:rsidR="00371E30">
          <w:rPr>
            <w:lang w:val="en-US"/>
          </w:rPr>
          <w:t xml:space="preserve"> The value of any point on the plot can also be seen </w:t>
        </w:r>
      </w:ins>
      <w:ins w:id="687" w:author="Cory Mast" w:date="2019-01-23T15:25:00Z">
        <w:r w:rsidR="00371E30">
          <w:rPr>
            <w:lang w:val="en-US"/>
          </w:rPr>
          <w:t>by hovering over the desired point.</w:t>
        </w:r>
      </w:ins>
    </w:p>
    <w:p w14:paraId="65547928" w14:textId="0A7642B5" w:rsidR="00DA57E1" w:rsidRDefault="00DA57E1">
      <w:pPr>
        <w:pStyle w:val="BodyText"/>
        <w:ind w:left="1440"/>
        <w:rPr>
          <w:lang w:val="en-US"/>
        </w:rPr>
        <w:pPrChange w:id="688" w:author="Cory Mast" w:date="2019-01-21T11:59:00Z">
          <w:pPr>
            <w:pStyle w:val="BodyText"/>
            <w:numPr>
              <w:ilvl w:val="1"/>
              <w:numId w:val="23"/>
            </w:numPr>
            <w:ind w:left="1440" w:hanging="360"/>
          </w:pPr>
        </w:pPrChange>
      </w:pPr>
      <w:ins w:id="689" w:author="Cory Mast" w:date="2019-01-21T12:02:00Z">
        <w:r>
          <w:rPr>
            <w:noProof/>
          </w:rPr>
          <w:lastRenderedPageBreak/>
          <w:drawing>
            <wp:inline distT="0" distB="0" distL="0" distR="0" wp14:anchorId="75E9D7CB" wp14:editId="37461734">
              <wp:extent cx="4856149" cy="85578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1341" cy="863749"/>
                      </a:xfrm>
                      <a:prstGeom prst="rect">
                        <a:avLst/>
                      </a:prstGeom>
                    </pic:spPr>
                  </pic:pic>
                </a:graphicData>
              </a:graphic>
            </wp:inline>
          </w:drawing>
        </w:r>
      </w:ins>
    </w:p>
    <w:p w14:paraId="522AFC72" w14:textId="3B4286C7" w:rsidR="00B918FD" w:rsidRDefault="00B918FD" w:rsidP="00B918FD">
      <w:pPr>
        <w:pStyle w:val="BodyText"/>
        <w:numPr>
          <w:ilvl w:val="1"/>
          <w:numId w:val="23"/>
        </w:numPr>
        <w:rPr>
          <w:ins w:id="690" w:author="Cory Mast" w:date="2019-01-21T12:02:00Z"/>
          <w:lang w:val="en-US"/>
        </w:rPr>
      </w:pPr>
      <w:r w:rsidRPr="00B918FD">
        <w:rPr>
          <w:lang w:val="en-US"/>
        </w:rPr>
        <w:t>The next subplot, Channel 4 Voltage, shows the raw voltage from channel 4 of the AD7124 (temperature sensor)</w:t>
      </w:r>
      <w:ins w:id="691" w:author="Cory Mast" w:date="2019-01-21T12:09:00Z">
        <w:r w:rsidR="00221842">
          <w:rPr>
            <w:lang w:val="en-US"/>
          </w:rPr>
          <w:t>.</w:t>
        </w:r>
      </w:ins>
      <w:ins w:id="692" w:author="Cory Mast" w:date="2019-01-21T12:06:00Z">
        <w:r w:rsidR="00221842" w:rsidRPr="00221842">
          <w:rPr>
            <w:lang w:val="en-US"/>
          </w:rPr>
          <w:t xml:space="preserve"> </w:t>
        </w:r>
        <w:r w:rsidR="00221842">
          <w:rPr>
            <w:lang w:val="en-US"/>
          </w:rPr>
          <w:t>Note</w:t>
        </w:r>
      </w:ins>
      <w:ins w:id="693" w:author="Cory Mast" w:date="2019-01-23T15:30:00Z">
        <w:r w:rsidR="00217F41">
          <w:rPr>
            <w:lang w:val="en-US"/>
          </w:rPr>
          <w:t xml:space="preserve"> when</w:t>
        </w:r>
      </w:ins>
      <w:ins w:id="694" w:author="Cory Mast" w:date="2019-01-21T12:06:00Z">
        <w:r w:rsidR="00221842">
          <w:rPr>
            <w:lang w:val="en-US"/>
          </w:rPr>
          <w:t xml:space="preserve"> the</w:t>
        </w:r>
      </w:ins>
      <w:ins w:id="695" w:author="Cory Mast" w:date="2019-01-23T15:25:00Z">
        <w:r w:rsidR="00371E30">
          <w:rPr>
            <w:lang w:val="en-US"/>
          </w:rPr>
          <w:t xml:space="preserve"> demo ki</w:t>
        </w:r>
      </w:ins>
      <w:ins w:id="696" w:author="Cory Mast" w:date="2019-01-23T15:26:00Z">
        <w:r w:rsidR="00371E30">
          <w:rPr>
            <w:lang w:val="en-US"/>
          </w:rPr>
          <w:t>t receives data via the cloud, the</w:t>
        </w:r>
      </w:ins>
      <w:ins w:id="697" w:author="Cory Mast" w:date="2019-01-21T12:06:00Z">
        <w:r w:rsidR="00221842">
          <w:rPr>
            <w:lang w:val="en-US"/>
          </w:rPr>
          <w:t xml:space="preserve"> X-axis is </w:t>
        </w:r>
      </w:ins>
      <w:ins w:id="698" w:author="Cory Mast" w:date="2019-01-21T12:07:00Z">
        <w:r w:rsidR="00221842">
          <w:rPr>
            <w:lang w:val="en-US"/>
          </w:rPr>
          <w:t xml:space="preserve">time in the format </w:t>
        </w:r>
        <w:proofErr w:type="spellStart"/>
        <w:proofErr w:type="gramStart"/>
        <w:r w:rsidR="00221842">
          <w:rPr>
            <w:lang w:val="en-US"/>
          </w:rPr>
          <w:t>MM:SS.ms</w:t>
        </w:r>
      </w:ins>
      <w:proofErr w:type="spellEnd"/>
      <w:proofErr w:type="gramEnd"/>
      <w:ins w:id="699" w:author="Cory Mast" w:date="2019-01-23T15:26:00Z">
        <w:r w:rsidR="00371E30">
          <w:rPr>
            <w:lang w:val="en-US"/>
          </w:rPr>
          <w:t xml:space="preserve">; when the demo kit receives data via serial, the </w:t>
        </w:r>
      </w:ins>
      <w:ins w:id="700" w:author="Cory Mast" w:date="2019-01-23T15:27:00Z">
        <w:r w:rsidR="00371E30">
          <w:rPr>
            <w:lang w:val="en-US"/>
          </w:rPr>
          <w:t>X-axis is sample number.</w:t>
        </w:r>
      </w:ins>
      <w:ins w:id="701" w:author="Cory Mast" w:date="2019-01-21T12:06:00Z">
        <w:r w:rsidR="00221842">
          <w:rPr>
            <w:lang w:val="en-US"/>
          </w:rPr>
          <w:t xml:space="preserve"> </w:t>
        </w:r>
      </w:ins>
      <w:ins w:id="702" w:author="Cory Mast" w:date="2019-01-23T15:27:00Z">
        <w:r w:rsidR="00371E30">
          <w:rPr>
            <w:lang w:val="en-US"/>
          </w:rPr>
          <w:t>T</w:t>
        </w:r>
      </w:ins>
      <w:ins w:id="703" w:author="Cory Mast" w:date="2019-01-21T12:06:00Z">
        <w:r w:rsidR="00221842">
          <w:rPr>
            <w:lang w:val="en-US"/>
          </w:rPr>
          <w:t>he Y-axis is Voltage</w:t>
        </w:r>
      </w:ins>
      <w:ins w:id="704" w:author="Cory Mast" w:date="2019-01-23T15:27:00Z">
        <w:r w:rsidR="00371E30">
          <w:rPr>
            <w:lang w:val="en-US"/>
          </w:rPr>
          <w:t xml:space="preserve"> regardless of how data is received</w:t>
        </w:r>
      </w:ins>
      <w:ins w:id="705" w:author="Cory Mast" w:date="2019-01-21T12:06:00Z">
        <w:r w:rsidR="00221842">
          <w:rPr>
            <w:lang w:val="en-US"/>
          </w:rPr>
          <w:t>.</w:t>
        </w:r>
      </w:ins>
      <w:ins w:id="706" w:author="Cory Mast" w:date="2019-01-23T15:23:00Z">
        <w:r w:rsidR="00371E30">
          <w:rPr>
            <w:lang w:val="en-US"/>
          </w:rPr>
          <w:t xml:space="preserve"> The annotation to the right of the plot shows the maximum, mean, and minimum values for the data currently displayed by the plot as well as the last value received.</w:t>
        </w:r>
      </w:ins>
      <w:ins w:id="707" w:author="Cory Mast" w:date="2019-01-23T15:25:00Z">
        <w:r w:rsidR="00371E30">
          <w:rPr>
            <w:lang w:val="en-US"/>
          </w:rPr>
          <w:t xml:space="preserve"> The value of any point on the plot can also be seen by hovering over the desired point.</w:t>
        </w:r>
      </w:ins>
    </w:p>
    <w:p w14:paraId="1F77D4BD" w14:textId="29E4F115" w:rsidR="00DA57E1" w:rsidRDefault="00DA57E1">
      <w:pPr>
        <w:pStyle w:val="BodyText"/>
        <w:ind w:left="1440"/>
        <w:rPr>
          <w:lang w:val="en-US"/>
        </w:rPr>
        <w:pPrChange w:id="708" w:author="Cory Mast" w:date="2019-01-21T12:02:00Z">
          <w:pPr>
            <w:pStyle w:val="BodyText"/>
            <w:numPr>
              <w:ilvl w:val="1"/>
              <w:numId w:val="23"/>
            </w:numPr>
            <w:ind w:left="1440" w:hanging="360"/>
          </w:pPr>
        </w:pPrChange>
      </w:pPr>
      <w:ins w:id="709" w:author="Cory Mast" w:date="2019-01-21T12:02:00Z">
        <w:r>
          <w:rPr>
            <w:noProof/>
          </w:rPr>
          <w:drawing>
            <wp:inline distT="0" distB="0" distL="0" distR="0" wp14:anchorId="4F018DF8" wp14:editId="0A8CA1BF">
              <wp:extent cx="5096986" cy="867507"/>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9164" cy="872984"/>
                      </a:xfrm>
                      <a:prstGeom prst="rect">
                        <a:avLst/>
                      </a:prstGeom>
                    </pic:spPr>
                  </pic:pic>
                </a:graphicData>
              </a:graphic>
            </wp:inline>
          </w:drawing>
        </w:r>
      </w:ins>
    </w:p>
    <w:p w14:paraId="6B8BA5F3" w14:textId="2E08F126" w:rsidR="00B918FD" w:rsidRDefault="00B918FD" w:rsidP="00B918FD">
      <w:pPr>
        <w:pStyle w:val="BodyText"/>
        <w:numPr>
          <w:ilvl w:val="1"/>
          <w:numId w:val="23"/>
        </w:numPr>
        <w:rPr>
          <w:ins w:id="710" w:author="Cory Mast" w:date="2019-01-21T12:02:00Z"/>
          <w:lang w:val="en-US"/>
        </w:rPr>
      </w:pPr>
      <w:r w:rsidRPr="00B918FD">
        <w:rPr>
          <w:lang w:val="en-US"/>
        </w:rPr>
        <w:t>The bottom subplot, Channel 6 Voltage, shows the raw voltage from channel 6 of the AD7124 (pressure sensor)</w:t>
      </w:r>
      <w:ins w:id="711" w:author="Cory Mast" w:date="2019-01-21T12:09:00Z">
        <w:r w:rsidR="00221842">
          <w:rPr>
            <w:lang w:val="en-US"/>
          </w:rPr>
          <w:t xml:space="preserve">. </w:t>
        </w:r>
      </w:ins>
      <w:ins w:id="712" w:author="Cory Mast" w:date="2019-01-23T15:27:00Z">
        <w:r w:rsidR="00371E30">
          <w:rPr>
            <w:lang w:val="en-US"/>
          </w:rPr>
          <w:t>Note</w:t>
        </w:r>
      </w:ins>
      <w:ins w:id="713" w:author="Cory Mast" w:date="2019-01-23T15:30:00Z">
        <w:r w:rsidR="00217F41">
          <w:rPr>
            <w:lang w:val="en-US"/>
          </w:rPr>
          <w:t xml:space="preserve"> when</w:t>
        </w:r>
      </w:ins>
      <w:ins w:id="714" w:author="Cory Mast" w:date="2019-01-23T15:27:00Z">
        <w:r w:rsidR="00371E30">
          <w:rPr>
            <w:lang w:val="en-US"/>
          </w:rPr>
          <w:t xml:space="preserve"> the demo kit receives data via the cloud, the X-axis is time in the format </w:t>
        </w:r>
        <w:proofErr w:type="spellStart"/>
        <w:proofErr w:type="gramStart"/>
        <w:r w:rsidR="00371E30">
          <w:rPr>
            <w:lang w:val="en-US"/>
          </w:rPr>
          <w:t>MM:SS.ms</w:t>
        </w:r>
        <w:proofErr w:type="spellEnd"/>
        <w:proofErr w:type="gramEnd"/>
        <w:r w:rsidR="00371E30">
          <w:rPr>
            <w:lang w:val="en-US"/>
          </w:rPr>
          <w:t xml:space="preserve">; when the demo kit receives data via serial, the X-axis is sample number. The Y-axis is Voltage regardless of how data is received. </w:t>
        </w:r>
      </w:ins>
      <w:ins w:id="715" w:author="Cory Mast" w:date="2019-01-23T15:23:00Z">
        <w:r w:rsidR="00371E30">
          <w:rPr>
            <w:lang w:val="en-US"/>
          </w:rPr>
          <w:t>The annotation to the right of the plot shows the maximum, mean, and minimum values for the data currently displayed by the plot as well as the last value received.</w:t>
        </w:r>
      </w:ins>
    </w:p>
    <w:p w14:paraId="445460C9" w14:textId="6FB70D91" w:rsidR="00DA57E1" w:rsidRDefault="00DA57E1">
      <w:pPr>
        <w:pStyle w:val="BodyText"/>
        <w:ind w:left="1440"/>
        <w:rPr>
          <w:lang w:val="en-US"/>
        </w:rPr>
        <w:pPrChange w:id="716" w:author="Cory Mast" w:date="2019-01-21T12:02:00Z">
          <w:pPr>
            <w:pStyle w:val="BodyText"/>
            <w:numPr>
              <w:ilvl w:val="1"/>
              <w:numId w:val="23"/>
            </w:numPr>
            <w:ind w:left="1440" w:hanging="360"/>
          </w:pPr>
        </w:pPrChange>
      </w:pPr>
      <w:ins w:id="717" w:author="Cory Mast" w:date="2019-01-21T12:03:00Z">
        <w:r>
          <w:rPr>
            <w:noProof/>
          </w:rPr>
          <w:drawing>
            <wp:inline distT="0" distB="0" distL="0" distR="0" wp14:anchorId="5C906F62" wp14:editId="53FA67AC">
              <wp:extent cx="5181934" cy="8440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3626" cy="854110"/>
                      </a:xfrm>
                      <a:prstGeom prst="rect">
                        <a:avLst/>
                      </a:prstGeom>
                    </pic:spPr>
                  </pic:pic>
                </a:graphicData>
              </a:graphic>
            </wp:inline>
          </w:drawing>
        </w:r>
      </w:ins>
    </w:p>
    <w:p w14:paraId="6B1785C9" w14:textId="5BDB899F" w:rsidR="00B918FD" w:rsidRDefault="00B918FD" w:rsidP="00B918FD">
      <w:pPr>
        <w:pStyle w:val="BodyText"/>
        <w:numPr>
          <w:ilvl w:val="0"/>
          <w:numId w:val="23"/>
        </w:numPr>
        <w:rPr>
          <w:ins w:id="718" w:author="Cory Mast" w:date="2019-01-21T11:58:00Z"/>
          <w:lang w:val="en-US"/>
        </w:rPr>
      </w:pPr>
      <w:r w:rsidRPr="00B918FD">
        <w:rPr>
          <w:lang w:val="en-US"/>
        </w:rPr>
        <w:t>When the Data Format radio button at the bottom Safari Data tab is set to Converted:</w:t>
      </w:r>
    </w:p>
    <w:p w14:paraId="103B7EE4" w14:textId="199CE42F" w:rsidR="00DA57E1" w:rsidRDefault="00DA57E1">
      <w:pPr>
        <w:pStyle w:val="BodyText"/>
        <w:ind w:left="720"/>
        <w:rPr>
          <w:lang w:val="en-US"/>
        </w:rPr>
        <w:pPrChange w:id="719" w:author="Cory Mast" w:date="2019-01-21T11:58:00Z">
          <w:pPr>
            <w:pStyle w:val="BodyText"/>
            <w:numPr>
              <w:numId w:val="23"/>
            </w:numPr>
            <w:ind w:left="720" w:hanging="360"/>
          </w:pPr>
        </w:pPrChange>
      </w:pPr>
      <w:ins w:id="720" w:author="Cory Mast" w:date="2019-01-21T11:59:00Z">
        <w:r>
          <w:rPr>
            <w:noProof/>
          </w:rPr>
          <w:drawing>
            <wp:inline distT="0" distB="0" distL="0" distR="0" wp14:anchorId="32EAAD60" wp14:editId="02D327E0">
              <wp:extent cx="5591908" cy="1546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3944" cy="170186"/>
                      </a:xfrm>
                      <a:prstGeom prst="rect">
                        <a:avLst/>
                      </a:prstGeom>
                    </pic:spPr>
                  </pic:pic>
                </a:graphicData>
              </a:graphic>
            </wp:inline>
          </w:drawing>
        </w:r>
      </w:ins>
    </w:p>
    <w:p w14:paraId="399531F1" w14:textId="28D2D6C3" w:rsidR="00B918FD" w:rsidRDefault="00B918FD" w:rsidP="00B918FD">
      <w:pPr>
        <w:pStyle w:val="BodyText"/>
        <w:numPr>
          <w:ilvl w:val="1"/>
          <w:numId w:val="23"/>
        </w:numPr>
        <w:rPr>
          <w:ins w:id="721" w:author="Cory Mast" w:date="2019-01-21T12:03:00Z"/>
          <w:lang w:val="en-US"/>
        </w:rPr>
      </w:pPr>
      <w:r w:rsidRPr="00B918FD">
        <w:rPr>
          <w:lang w:val="en-US"/>
        </w:rPr>
        <w:t>The top subplot, Accelerometer, shows the reading from the accelerometer</w:t>
      </w:r>
      <w:ins w:id="722" w:author="Cory Mast" w:date="2019-01-21T12:09:00Z">
        <w:r w:rsidR="00221842">
          <w:rPr>
            <w:lang w:val="en-US"/>
          </w:rPr>
          <w:t>. Note the X-axis is sample number and the Y-axis is acceleration measured</w:t>
        </w:r>
      </w:ins>
      <w:ins w:id="723" w:author="Cory Mast" w:date="2019-01-21T12:10:00Z">
        <w:r w:rsidR="00221842">
          <w:rPr>
            <w:lang w:val="en-US"/>
          </w:rPr>
          <w:t xml:space="preserve"> in G’s</w:t>
        </w:r>
      </w:ins>
      <w:ins w:id="724" w:author="Cory Mast" w:date="2019-01-21T12:09:00Z">
        <w:r w:rsidR="00221842">
          <w:rPr>
            <w:lang w:val="en-US"/>
          </w:rPr>
          <w:t>.</w:t>
        </w:r>
      </w:ins>
      <w:ins w:id="725" w:author="Cory Mast" w:date="2019-01-23T15:30:00Z">
        <w:r w:rsidR="00217F41">
          <w:rPr>
            <w:lang w:val="en-US"/>
          </w:rPr>
          <w:t xml:space="preserve"> The annotation to the right of the plot shows the maximum, mean, and minimum values for the data currently displayed by the plot as well as the last value received. The value of any point on the plot can also be seen by hovering over the desired point.</w:t>
        </w:r>
      </w:ins>
    </w:p>
    <w:p w14:paraId="15E159AE" w14:textId="3A20D4A5" w:rsidR="00DA57E1" w:rsidRDefault="00DA57E1">
      <w:pPr>
        <w:pStyle w:val="BodyText"/>
        <w:ind w:left="1440"/>
        <w:rPr>
          <w:lang w:val="en-US"/>
        </w:rPr>
        <w:pPrChange w:id="726" w:author="Cory Mast" w:date="2019-01-21T12:03:00Z">
          <w:pPr>
            <w:pStyle w:val="BodyText"/>
            <w:numPr>
              <w:ilvl w:val="1"/>
              <w:numId w:val="23"/>
            </w:numPr>
            <w:ind w:left="1440" w:hanging="360"/>
          </w:pPr>
        </w:pPrChange>
      </w:pPr>
      <w:ins w:id="727" w:author="Cory Mast" w:date="2019-01-21T12:04:00Z">
        <w:r>
          <w:rPr>
            <w:noProof/>
          </w:rPr>
          <w:lastRenderedPageBreak/>
          <w:drawing>
            <wp:inline distT="0" distB="0" distL="0" distR="0" wp14:anchorId="188A99F5" wp14:editId="4F51D40F">
              <wp:extent cx="4953000" cy="818296"/>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7064" cy="823924"/>
                      </a:xfrm>
                      <a:prstGeom prst="rect">
                        <a:avLst/>
                      </a:prstGeom>
                    </pic:spPr>
                  </pic:pic>
                </a:graphicData>
              </a:graphic>
            </wp:inline>
          </w:drawing>
        </w:r>
      </w:ins>
    </w:p>
    <w:p w14:paraId="1E61C520" w14:textId="17449927" w:rsidR="00B918FD" w:rsidRDefault="00B918FD" w:rsidP="00B918FD">
      <w:pPr>
        <w:pStyle w:val="BodyText"/>
        <w:numPr>
          <w:ilvl w:val="1"/>
          <w:numId w:val="23"/>
        </w:numPr>
        <w:rPr>
          <w:ins w:id="728" w:author="Cory Mast" w:date="2019-01-21T12:04:00Z"/>
          <w:lang w:val="en-US"/>
        </w:rPr>
      </w:pPr>
      <w:r w:rsidRPr="00B918FD">
        <w:rPr>
          <w:lang w:val="en-US"/>
        </w:rPr>
        <w:t>The next subplot, Temperature, shows the reading from the temperature sensor</w:t>
      </w:r>
      <w:ins w:id="729" w:author="Cory Mast" w:date="2019-01-21T12:10:00Z">
        <w:r w:rsidR="00221842">
          <w:rPr>
            <w:lang w:val="en-US"/>
          </w:rPr>
          <w:t xml:space="preserve">. </w:t>
        </w:r>
      </w:ins>
      <w:ins w:id="730" w:author="Cory Mast" w:date="2019-01-23T15:28:00Z">
        <w:r w:rsidR="00371E30">
          <w:rPr>
            <w:lang w:val="en-US"/>
          </w:rPr>
          <w:t>Note</w:t>
        </w:r>
      </w:ins>
      <w:ins w:id="731" w:author="Cory Mast" w:date="2019-01-23T15:29:00Z">
        <w:r w:rsidR="00217F41">
          <w:rPr>
            <w:lang w:val="en-US"/>
          </w:rPr>
          <w:t xml:space="preserve"> when</w:t>
        </w:r>
      </w:ins>
      <w:ins w:id="732" w:author="Cory Mast" w:date="2019-01-23T15:28:00Z">
        <w:r w:rsidR="00371E30">
          <w:rPr>
            <w:lang w:val="en-US"/>
          </w:rPr>
          <w:t xml:space="preserve"> the demo kit receives data via the cloud, the X-axis is time in the format </w:t>
        </w:r>
        <w:proofErr w:type="spellStart"/>
        <w:proofErr w:type="gramStart"/>
        <w:r w:rsidR="00371E30">
          <w:rPr>
            <w:lang w:val="en-US"/>
          </w:rPr>
          <w:t>MM:SS.ms</w:t>
        </w:r>
        <w:proofErr w:type="spellEnd"/>
        <w:proofErr w:type="gramEnd"/>
        <w:r w:rsidR="00371E30">
          <w:rPr>
            <w:lang w:val="en-US"/>
          </w:rPr>
          <w:t>; when the demo kit receives data via serial, the X-axis is sample number. The Y-axis is temperature measured in degrees Celsius regardless of how data is received.</w:t>
        </w:r>
      </w:ins>
      <w:ins w:id="733" w:author="Cory Mast" w:date="2019-01-23T15:30:00Z">
        <w:r w:rsidR="00217F41">
          <w:rPr>
            <w:lang w:val="en-US"/>
          </w:rPr>
          <w:t xml:space="preserve"> The annotation to the right of the plot shows the maximum, mean, and minimum values for the data currently displayed by the plot as well as the last value received. The value of any point on the plot can also be seen by hovering over the desired point.</w:t>
        </w:r>
      </w:ins>
    </w:p>
    <w:p w14:paraId="4EE9B301" w14:textId="0F85E053" w:rsidR="00DA57E1" w:rsidRDefault="00DA57E1">
      <w:pPr>
        <w:pStyle w:val="BodyText"/>
        <w:ind w:left="1440"/>
        <w:rPr>
          <w:lang w:val="en-US"/>
        </w:rPr>
        <w:pPrChange w:id="734" w:author="Cory Mast" w:date="2019-01-21T12:04:00Z">
          <w:pPr>
            <w:pStyle w:val="BodyText"/>
            <w:numPr>
              <w:ilvl w:val="1"/>
              <w:numId w:val="23"/>
            </w:numPr>
            <w:ind w:left="1440" w:hanging="360"/>
          </w:pPr>
        </w:pPrChange>
      </w:pPr>
      <w:ins w:id="735" w:author="Cory Mast" w:date="2019-01-21T12:04:00Z">
        <w:r>
          <w:rPr>
            <w:noProof/>
          </w:rPr>
          <w:drawing>
            <wp:inline distT="0" distB="0" distL="0" distR="0" wp14:anchorId="1DFB917E" wp14:editId="64477945">
              <wp:extent cx="4870483" cy="82061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82089" cy="822570"/>
                      </a:xfrm>
                      <a:prstGeom prst="rect">
                        <a:avLst/>
                      </a:prstGeom>
                    </pic:spPr>
                  </pic:pic>
                </a:graphicData>
              </a:graphic>
            </wp:inline>
          </w:drawing>
        </w:r>
      </w:ins>
    </w:p>
    <w:p w14:paraId="34F5CD69" w14:textId="4565E84F" w:rsidR="001D131D" w:rsidRDefault="00B918FD" w:rsidP="001D131D">
      <w:pPr>
        <w:pStyle w:val="BodyText"/>
        <w:numPr>
          <w:ilvl w:val="1"/>
          <w:numId w:val="23"/>
        </w:numPr>
        <w:rPr>
          <w:ins w:id="736" w:author="Cory Mast" w:date="2019-01-21T12:05:00Z"/>
          <w:lang w:val="en-US"/>
        </w:rPr>
      </w:pPr>
      <w:r w:rsidRPr="00B918FD">
        <w:rPr>
          <w:lang w:val="en-US"/>
        </w:rPr>
        <w:t>The bottom subplot, Pressure, shows the reading from the pressure sensor</w:t>
      </w:r>
      <w:ins w:id="737" w:author="Cory Mast" w:date="2019-01-21T12:10:00Z">
        <w:r w:rsidR="00221842">
          <w:rPr>
            <w:lang w:val="en-US"/>
          </w:rPr>
          <w:t xml:space="preserve">. </w:t>
        </w:r>
      </w:ins>
      <w:ins w:id="738" w:author="Cory Mast" w:date="2019-01-23T15:29:00Z">
        <w:r w:rsidR="00217F41">
          <w:rPr>
            <w:lang w:val="en-US"/>
          </w:rPr>
          <w:t xml:space="preserve">Note when the demo kit receives data via the cloud, the X-axis is time in the format </w:t>
        </w:r>
        <w:proofErr w:type="spellStart"/>
        <w:proofErr w:type="gramStart"/>
        <w:r w:rsidR="00217F41">
          <w:rPr>
            <w:lang w:val="en-US"/>
          </w:rPr>
          <w:t>MM:SS.ms</w:t>
        </w:r>
        <w:proofErr w:type="spellEnd"/>
        <w:proofErr w:type="gramEnd"/>
        <w:r w:rsidR="00217F41">
          <w:rPr>
            <w:lang w:val="en-US"/>
          </w:rPr>
          <w:t xml:space="preserve">; when the demo kit receives data via serial, the X-axis is sample number. The Y-axis is </w:t>
        </w:r>
      </w:ins>
      <w:ins w:id="739" w:author="Cory Mast" w:date="2019-01-21T12:11:00Z">
        <w:r w:rsidR="00221842">
          <w:rPr>
            <w:lang w:val="en-US"/>
          </w:rPr>
          <w:t>pressure measured in Pascals</w:t>
        </w:r>
      </w:ins>
      <w:ins w:id="740" w:author="Cory Mast" w:date="2019-01-23T15:29:00Z">
        <w:r w:rsidR="00217F41">
          <w:rPr>
            <w:lang w:val="en-US"/>
          </w:rPr>
          <w:t xml:space="preserve"> regardless of how data is received</w:t>
        </w:r>
      </w:ins>
      <w:ins w:id="741" w:author="Cory Mast" w:date="2019-01-21T12:10:00Z">
        <w:r w:rsidR="00221842">
          <w:rPr>
            <w:lang w:val="en-US"/>
          </w:rPr>
          <w:t>.</w:t>
        </w:r>
      </w:ins>
      <w:ins w:id="742" w:author="Cory Mast" w:date="2019-01-23T15:30:00Z">
        <w:r w:rsidR="00217F41">
          <w:rPr>
            <w:lang w:val="en-US"/>
          </w:rPr>
          <w:t xml:space="preserve"> The annotation to the right of the plot shows the maximum, mean, and minimum values for the data currently displayed by the plot as well as the last value received. The value of any point on the plot can also be seen by hovering over the desired point.</w:t>
        </w:r>
      </w:ins>
    </w:p>
    <w:p w14:paraId="53C05425" w14:textId="7C56D4AB" w:rsidR="00221842" w:rsidRPr="00B918FD" w:rsidRDefault="00221842">
      <w:pPr>
        <w:pStyle w:val="BodyText"/>
        <w:ind w:left="1440"/>
        <w:rPr>
          <w:lang w:val="en-US"/>
        </w:rPr>
        <w:pPrChange w:id="743" w:author="Cory Mast" w:date="2019-01-21T12:05:00Z">
          <w:pPr>
            <w:pStyle w:val="BodyText"/>
            <w:numPr>
              <w:ilvl w:val="1"/>
              <w:numId w:val="23"/>
            </w:numPr>
            <w:ind w:left="1440" w:hanging="360"/>
          </w:pPr>
        </w:pPrChange>
      </w:pPr>
      <w:ins w:id="744" w:author="Cory Mast" w:date="2019-01-21T12:05:00Z">
        <w:r>
          <w:rPr>
            <w:noProof/>
          </w:rPr>
          <w:drawing>
            <wp:inline distT="0" distB="0" distL="0" distR="0" wp14:anchorId="2A2998AB" wp14:editId="182BA6B6">
              <wp:extent cx="4914203" cy="803031"/>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81147" cy="813970"/>
                      </a:xfrm>
                      <a:prstGeom prst="rect">
                        <a:avLst/>
                      </a:prstGeom>
                    </pic:spPr>
                  </pic:pic>
                </a:graphicData>
              </a:graphic>
            </wp:inline>
          </w:drawing>
        </w:r>
      </w:ins>
    </w:p>
    <w:p w14:paraId="3BD00626" w14:textId="77777777" w:rsidR="00151A75" w:rsidRDefault="00151A75" w:rsidP="00243A4A">
      <w:pPr>
        <w:keepNext/>
        <w:keepLines/>
        <w:spacing w:after="0" w:line="240" w:lineRule="auto"/>
        <w:rPr>
          <w:noProof/>
          <w:lang w:eastAsia="en-US"/>
        </w:rPr>
      </w:pPr>
    </w:p>
    <w:p w14:paraId="3BD00627" w14:textId="77777777" w:rsidR="00243A4A" w:rsidRPr="00287B66" w:rsidRDefault="00243A4A" w:rsidP="00287B66">
      <w:pPr>
        <w:pStyle w:val="Heading1"/>
        <w:rPr>
          <w:lang w:val="en-US"/>
        </w:rPr>
      </w:pPr>
      <w:bookmarkStart w:id="745" w:name="_Toc536021242"/>
      <w:r w:rsidRPr="00151A75">
        <w:rPr>
          <w:lang w:val="en-US"/>
        </w:rPr>
        <w:t>APPENDIX</w:t>
      </w:r>
      <w:bookmarkEnd w:id="745"/>
    </w:p>
    <w:p w14:paraId="27F5A4A0" w14:textId="0B9E5A40" w:rsidR="00E64002" w:rsidRPr="00E64002" w:rsidRDefault="004D593D" w:rsidP="00E64002">
      <w:pPr>
        <w:pStyle w:val="Heading2"/>
        <w:rPr>
          <w:lang w:val="en-US"/>
        </w:rPr>
      </w:pPr>
      <w:bookmarkStart w:id="746" w:name="_Toc536021243"/>
      <w:r>
        <w:rPr>
          <w:lang w:val="en-US"/>
        </w:rPr>
        <w:t>More Information</w:t>
      </w:r>
      <w:bookmarkEnd w:id="746"/>
    </w:p>
    <w:p w14:paraId="36A54613" w14:textId="7E3B3BF8" w:rsidR="00461BD5" w:rsidRDefault="0057453A" w:rsidP="00461BD5">
      <w:pPr>
        <w:pStyle w:val="BodyText"/>
        <w:rPr>
          <w:lang w:val="en-US"/>
        </w:rPr>
      </w:pPr>
      <w:r>
        <w:rPr>
          <w:lang w:val="en-US"/>
        </w:rPr>
        <w:t>96boards.org</w:t>
      </w:r>
    </w:p>
    <w:p w14:paraId="4138E127" w14:textId="52422C35" w:rsidR="00E64002" w:rsidRDefault="0057453A" w:rsidP="00461BD5">
      <w:pPr>
        <w:pStyle w:val="BodyText"/>
        <w:rPr>
          <w:ins w:id="747" w:author="Cory Mast" w:date="2019-01-21T09:59:00Z"/>
          <w:lang w:val="en-US"/>
        </w:rPr>
      </w:pPr>
      <w:r>
        <w:rPr>
          <w:lang w:val="en-US"/>
        </w:rPr>
        <w:t>AD7124 Product Page</w:t>
      </w:r>
    </w:p>
    <w:p w14:paraId="5E39C846" w14:textId="76CA338D" w:rsidR="00D0193C" w:rsidRDefault="00D0193C" w:rsidP="00D0193C">
      <w:pPr>
        <w:pStyle w:val="Heading2"/>
        <w:rPr>
          <w:ins w:id="748" w:author="Cory Mast" w:date="2019-01-21T10:00:00Z"/>
          <w:lang w:val="en-US"/>
        </w:rPr>
      </w:pPr>
      <w:bookmarkStart w:id="749" w:name="_Toc536021244"/>
      <w:ins w:id="750" w:author="Cory Mast" w:date="2019-01-21T09:59:00Z">
        <w:r>
          <w:rPr>
            <w:lang w:val="en-US"/>
          </w:rPr>
          <w:lastRenderedPageBreak/>
          <w:t>Troubleshooting</w:t>
        </w:r>
      </w:ins>
      <w:bookmarkEnd w:id="749"/>
    </w:p>
    <w:tbl>
      <w:tblPr>
        <w:tblStyle w:val="TableGrid"/>
        <w:tblW w:w="0" w:type="auto"/>
        <w:tblLook w:val="04A0" w:firstRow="1" w:lastRow="0" w:firstColumn="1" w:lastColumn="0" w:noHBand="0" w:noVBand="1"/>
        <w:tblPrChange w:id="751" w:author="Cory Mast" w:date="2019-01-21T10:01:00Z">
          <w:tblPr>
            <w:tblStyle w:val="TableGrid"/>
            <w:tblW w:w="0" w:type="auto"/>
            <w:tblLook w:val="04A0" w:firstRow="1" w:lastRow="0" w:firstColumn="1" w:lastColumn="0" w:noHBand="0" w:noVBand="1"/>
          </w:tblPr>
        </w:tblPrChange>
      </w:tblPr>
      <w:tblGrid>
        <w:gridCol w:w="4675"/>
        <w:gridCol w:w="4675"/>
        <w:tblGridChange w:id="752">
          <w:tblGrid>
            <w:gridCol w:w="4675"/>
            <w:gridCol w:w="4675"/>
          </w:tblGrid>
        </w:tblGridChange>
      </w:tblGrid>
      <w:tr w:rsidR="00D0193C" w14:paraId="3FAAB151" w14:textId="77777777" w:rsidTr="00D0193C">
        <w:trPr>
          <w:ins w:id="753" w:author="Cory Mast" w:date="2019-01-21T10:00:00Z"/>
        </w:trPr>
        <w:tc>
          <w:tcPr>
            <w:tcW w:w="4675" w:type="dxa"/>
            <w:shd w:val="clear" w:color="auto" w:fill="7F7F7F" w:themeFill="text1" w:themeFillTint="80"/>
            <w:tcPrChange w:id="754" w:author="Cory Mast" w:date="2019-01-21T10:01:00Z">
              <w:tcPr>
                <w:tcW w:w="4675" w:type="dxa"/>
              </w:tcPr>
            </w:tcPrChange>
          </w:tcPr>
          <w:p w14:paraId="7DC95667" w14:textId="3FFA4046" w:rsidR="00D0193C" w:rsidRPr="00D0193C" w:rsidRDefault="00D0193C">
            <w:pPr>
              <w:pStyle w:val="BodyText"/>
              <w:jc w:val="center"/>
              <w:rPr>
                <w:ins w:id="755" w:author="Cory Mast" w:date="2019-01-21T10:00:00Z"/>
                <w:sz w:val="24"/>
                <w:szCs w:val="24"/>
                <w:lang w:val="en-US"/>
                <w:rPrChange w:id="756" w:author="Cory Mast" w:date="2019-01-21T10:01:00Z">
                  <w:rPr>
                    <w:ins w:id="757" w:author="Cory Mast" w:date="2019-01-21T10:00:00Z"/>
                    <w:lang w:val="en-US"/>
                  </w:rPr>
                </w:rPrChange>
              </w:rPr>
              <w:pPrChange w:id="758" w:author="Cory Mast" w:date="2019-01-21T10:01:00Z">
                <w:pPr>
                  <w:pStyle w:val="BodyText"/>
                </w:pPr>
              </w:pPrChange>
            </w:pPr>
            <w:ins w:id="759" w:author="Cory Mast" w:date="2019-01-21T10:01:00Z">
              <w:r w:rsidRPr="00D0193C">
                <w:rPr>
                  <w:sz w:val="24"/>
                  <w:szCs w:val="24"/>
                  <w:lang w:val="en-US"/>
                  <w:rPrChange w:id="760" w:author="Cory Mast" w:date="2019-01-21T10:01:00Z">
                    <w:rPr>
                      <w:lang w:val="en-US"/>
                    </w:rPr>
                  </w:rPrChange>
                </w:rPr>
                <w:t>Problem</w:t>
              </w:r>
            </w:ins>
          </w:p>
        </w:tc>
        <w:tc>
          <w:tcPr>
            <w:tcW w:w="4675" w:type="dxa"/>
            <w:shd w:val="clear" w:color="auto" w:fill="7F7F7F" w:themeFill="text1" w:themeFillTint="80"/>
            <w:tcPrChange w:id="761" w:author="Cory Mast" w:date="2019-01-21T10:01:00Z">
              <w:tcPr>
                <w:tcW w:w="4675" w:type="dxa"/>
              </w:tcPr>
            </w:tcPrChange>
          </w:tcPr>
          <w:p w14:paraId="3004B544" w14:textId="2E341065" w:rsidR="00D0193C" w:rsidRPr="00D0193C" w:rsidRDefault="00D0193C">
            <w:pPr>
              <w:pStyle w:val="BodyText"/>
              <w:jc w:val="center"/>
              <w:rPr>
                <w:ins w:id="762" w:author="Cory Mast" w:date="2019-01-21T10:00:00Z"/>
                <w:sz w:val="24"/>
                <w:szCs w:val="24"/>
                <w:lang w:val="en-US"/>
                <w:rPrChange w:id="763" w:author="Cory Mast" w:date="2019-01-21T10:01:00Z">
                  <w:rPr>
                    <w:ins w:id="764" w:author="Cory Mast" w:date="2019-01-21T10:00:00Z"/>
                    <w:lang w:val="en-US"/>
                  </w:rPr>
                </w:rPrChange>
              </w:rPr>
              <w:pPrChange w:id="765" w:author="Cory Mast" w:date="2019-01-21T10:01:00Z">
                <w:pPr>
                  <w:pStyle w:val="BodyText"/>
                </w:pPr>
              </w:pPrChange>
            </w:pPr>
            <w:ins w:id="766" w:author="Cory Mast" w:date="2019-01-21T10:01:00Z">
              <w:r w:rsidRPr="00D0193C">
                <w:rPr>
                  <w:sz w:val="24"/>
                  <w:szCs w:val="24"/>
                  <w:lang w:val="en-US"/>
                  <w:rPrChange w:id="767" w:author="Cory Mast" w:date="2019-01-21T10:01:00Z">
                    <w:rPr>
                      <w:lang w:val="en-US"/>
                    </w:rPr>
                  </w:rPrChange>
                </w:rPr>
                <w:t>Fix</w:t>
              </w:r>
            </w:ins>
          </w:p>
        </w:tc>
      </w:tr>
      <w:tr w:rsidR="00D0193C" w14:paraId="48C32659" w14:textId="77777777" w:rsidTr="00D0193C">
        <w:trPr>
          <w:ins w:id="768" w:author="Cory Mast" w:date="2019-01-21T10:00:00Z"/>
        </w:trPr>
        <w:tc>
          <w:tcPr>
            <w:tcW w:w="4675" w:type="dxa"/>
          </w:tcPr>
          <w:p w14:paraId="1261526F" w14:textId="1F9C8669" w:rsidR="00D0193C" w:rsidRDefault="00E60CF3" w:rsidP="00D0193C">
            <w:pPr>
              <w:pStyle w:val="BodyText"/>
              <w:rPr>
                <w:ins w:id="769" w:author="Cory Mast" w:date="2019-01-21T10:00:00Z"/>
                <w:lang w:val="en-US"/>
              </w:rPr>
            </w:pPr>
            <w:ins w:id="770" w:author="Cory Mast" w:date="2019-01-21T10:07:00Z">
              <w:r>
                <w:rPr>
                  <w:lang w:val="en-US"/>
                </w:rPr>
                <w:t xml:space="preserve">There is no Wi-Fi network </w:t>
              </w:r>
            </w:ins>
            <w:ins w:id="771" w:author="Cory Mast" w:date="2019-01-21T10:09:00Z">
              <w:r>
                <w:rPr>
                  <w:lang w:val="en-US"/>
                </w:rPr>
                <w:t>available</w:t>
              </w:r>
            </w:ins>
          </w:p>
        </w:tc>
        <w:tc>
          <w:tcPr>
            <w:tcW w:w="4675" w:type="dxa"/>
          </w:tcPr>
          <w:p w14:paraId="3AA43647" w14:textId="6719A227" w:rsidR="00D0193C" w:rsidRDefault="00E60CF3" w:rsidP="00D0193C">
            <w:pPr>
              <w:pStyle w:val="BodyText"/>
              <w:rPr>
                <w:ins w:id="772" w:author="Cory Mast" w:date="2019-01-21T10:00:00Z"/>
                <w:lang w:val="en-US"/>
              </w:rPr>
            </w:pPr>
            <w:ins w:id="773" w:author="Cory Mast" w:date="2019-01-21T10:09:00Z">
              <w:r>
                <w:rPr>
                  <w:lang w:val="en-US"/>
                </w:rPr>
                <w:t>Proceed running the demo without connecting to Wi-Fi. All the data will be received using the serial connection</w:t>
              </w:r>
            </w:ins>
          </w:p>
        </w:tc>
      </w:tr>
      <w:tr w:rsidR="00D0193C" w14:paraId="65BA22C2" w14:textId="77777777" w:rsidTr="00D0193C">
        <w:trPr>
          <w:ins w:id="774" w:author="Cory Mast" w:date="2019-01-21T10:00:00Z"/>
        </w:trPr>
        <w:tc>
          <w:tcPr>
            <w:tcW w:w="4675" w:type="dxa"/>
          </w:tcPr>
          <w:p w14:paraId="01A2F509" w14:textId="34946F73" w:rsidR="00D0193C" w:rsidRDefault="00E60CF3" w:rsidP="00D0193C">
            <w:pPr>
              <w:pStyle w:val="BodyText"/>
              <w:rPr>
                <w:ins w:id="775" w:author="Cory Mast" w:date="2019-01-21T10:00:00Z"/>
                <w:lang w:val="en-US"/>
              </w:rPr>
            </w:pPr>
            <w:ins w:id="776" w:author="Cory Mast" w:date="2019-01-21T10:11:00Z">
              <w:r>
                <w:rPr>
                  <w:lang w:val="en-US"/>
                </w:rPr>
                <w:t xml:space="preserve">The PC and demo kit are connected to Wi-Fi but there doesn’t appear to be any data </w:t>
              </w:r>
            </w:ins>
            <w:ins w:id="777" w:author="Cory Mast" w:date="2019-01-21T10:12:00Z">
              <w:r>
                <w:rPr>
                  <w:lang w:val="en-US"/>
                </w:rPr>
                <w:t>received from the cloud</w:t>
              </w:r>
            </w:ins>
          </w:p>
        </w:tc>
        <w:tc>
          <w:tcPr>
            <w:tcW w:w="4675" w:type="dxa"/>
          </w:tcPr>
          <w:p w14:paraId="639EFF6F" w14:textId="263603C4" w:rsidR="00D0193C" w:rsidRDefault="00E60CF3" w:rsidP="00D0193C">
            <w:pPr>
              <w:pStyle w:val="BodyText"/>
              <w:rPr>
                <w:ins w:id="778" w:author="Cory Mast" w:date="2019-01-21T10:00:00Z"/>
                <w:lang w:val="en-US"/>
              </w:rPr>
            </w:pPr>
            <w:ins w:id="779" w:author="Cory Mast" w:date="2019-01-21T10:12:00Z">
              <w:r>
                <w:rPr>
                  <w:lang w:val="en-US"/>
                </w:rPr>
                <w:t xml:space="preserve">The port used for MQTT (1883) is most likely blocked/restricted on the </w:t>
              </w:r>
            </w:ins>
            <w:ins w:id="780" w:author="Cory Mast" w:date="2019-01-21T10:13:00Z">
              <w:r>
                <w:rPr>
                  <w:lang w:val="en-US"/>
                </w:rPr>
                <w:t>network preventing data from being sent from the demo kit as well as data being received from Arrow Connect</w:t>
              </w:r>
            </w:ins>
            <w:ins w:id="781" w:author="Cory Mast" w:date="2019-01-21T10:14:00Z">
              <w:r w:rsidR="00C339D7">
                <w:rPr>
                  <w:lang w:val="en-US"/>
                </w:rPr>
                <w:t>. Try using a different Wi-Fi network or no network at all</w:t>
              </w:r>
            </w:ins>
            <w:ins w:id="782" w:author="Cory Mast" w:date="2019-01-21T10:15:00Z">
              <w:r w:rsidR="00C339D7">
                <w:rPr>
                  <w:lang w:val="en-US"/>
                </w:rPr>
                <w:t>.</w:t>
              </w:r>
            </w:ins>
          </w:p>
        </w:tc>
      </w:tr>
      <w:tr w:rsidR="00D0193C" w14:paraId="692AFA6C" w14:textId="77777777" w:rsidTr="00D0193C">
        <w:trPr>
          <w:ins w:id="783" w:author="Cory Mast" w:date="2019-01-21T10:00:00Z"/>
        </w:trPr>
        <w:tc>
          <w:tcPr>
            <w:tcW w:w="4675" w:type="dxa"/>
          </w:tcPr>
          <w:p w14:paraId="30D46530" w14:textId="6BF82511" w:rsidR="00D0193C" w:rsidRDefault="00C339D7" w:rsidP="00D0193C">
            <w:pPr>
              <w:pStyle w:val="BodyText"/>
              <w:rPr>
                <w:ins w:id="784" w:author="Cory Mast" w:date="2019-01-21T10:00:00Z"/>
                <w:lang w:val="en-US"/>
              </w:rPr>
            </w:pPr>
            <w:ins w:id="785" w:author="Cory Mast" w:date="2019-01-21T10:17:00Z">
              <w:r>
                <w:rPr>
                  <w:lang w:val="en-US"/>
                </w:rPr>
                <w:t>The setup process has been completed but the demo isn’t working as expected.</w:t>
              </w:r>
            </w:ins>
          </w:p>
        </w:tc>
        <w:tc>
          <w:tcPr>
            <w:tcW w:w="4675" w:type="dxa"/>
          </w:tcPr>
          <w:p w14:paraId="5F3AADD0" w14:textId="60E739D8" w:rsidR="00D0193C" w:rsidRDefault="00C339D7" w:rsidP="00D0193C">
            <w:pPr>
              <w:pStyle w:val="BodyText"/>
              <w:rPr>
                <w:ins w:id="786" w:author="Cory Mast" w:date="2019-01-21T10:00:00Z"/>
                <w:lang w:val="en-US"/>
              </w:rPr>
            </w:pPr>
            <w:ins w:id="787" w:author="Cory Mast" w:date="2019-01-21T10:18:00Z">
              <w:r>
                <w:rPr>
                  <w:lang w:val="en-US"/>
                </w:rPr>
                <w:t>Close the GUI software and power off the demo kit.</w:t>
              </w:r>
            </w:ins>
            <w:ins w:id="788" w:author="Cory Mast" w:date="2019-01-21T10:19:00Z">
              <w:r>
                <w:rPr>
                  <w:lang w:val="en-US"/>
                </w:rPr>
                <w:t xml:space="preserve"> Wait approximately 30 seconds and then </w:t>
              </w:r>
            </w:ins>
            <w:ins w:id="789" w:author="Cory Mast" w:date="2019-01-21T10:21:00Z">
              <w:r>
                <w:rPr>
                  <w:lang w:val="en-US"/>
                </w:rPr>
                <w:t>restart the demo.</w:t>
              </w:r>
            </w:ins>
          </w:p>
        </w:tc>
      </w:tr>
      <w:tr w:rsidR="004F50BD" w14:paraId="77FCF400" w14:textId="77777777" w:rsidTr="00D0193C">
        <w:trPr>
          <w:ins w:id="790" w:author="Cory Mast" w:date="2019-01-21T10:41:00Z"/>
        </w:trPr>
        <w:tc>
          <w:tcPr>
            <w:tcW w:w="4675" w:type="dxa"/>
          </w:tcPr>
          <w:p w14:paraId="155B0B14" w14:textId="73A096FA" w:rsidR="004F50BD" w:rsidRDefault="004F50BD" w:rsidP="00D0193C">
            <w:pPr>
              <w:pStyle w:val="BodyText"/>
              <w:rPr>
                <w:ins w:id="791" w:author="Cory Mast" w:date="2019-01-21T10:41:00Z"/>
                <w:lang w:val="en-US"/>
              </w:rPr>
            </w:pPr>
            <w:ins w:id="792" w:author="Cory Mast" w:date="2019-01-21T10:41:00Z">
              <w:r>
                <w:rPr>
                  <w:lang w:val="en-US"/>
                </w:rPr>
                <w:t>The GUI doesn’t show any serial</w:t>
              </w:r>
            </w:ins>
            <w:ins w:id="793" w:author="Cory Mast" w:date="2019-01-21T10:42:00Z">
              <w:r>
                <w:rPr>
                  <w:lang w:val="en-US"/>
                </w:rPr>
                <w:t xml:space="preserve"> devices or COM ports</w:t>
              </w:r>
            </w:ins>
          </w:p>
        </w:tc>
        <w:tc>
          <w:tcPr>
            <w:tcW w:w="4675" w:type="dxa"/>
          </w:tcPr>
          <w:p w14:paraId="60C4C66B" w14:textId="75C7A8EA" w:rsidR="004F50BD" w:rsidRDefault="004F50BD" w:rsidP="00D0193C">
            <w:pPr>
              <w:pStyle w:val="BodyText"/>
              <w:rPr>
                <w:ins w:id="794" w:author="Cory Mast" w:date="2019-01-21T10:41:00Z"/>
                <w:lang w:val="en-US"/>
              </w:rPr>
            </w:pPr>
            <w:ins w:id="795" w:author="Cory Mast" w:date="2019-01-21T10:42:00Z">
              <w:r>
                <w:rPr>
                  <w:lang w:val="en-US"/>
                </w:rPr>
                <w:t>Check the Device Manager to see if the serial device is present. If it is not, unplug the serial cab</w:t>
              </w:r>
            </w:ins>
            <w:ins w:id="796" w:author="Cory Mast" w:date="2019-01-21T10:43:00Z">
              <w:r>
                <w:rPr>
                  <w:lang w:val="en-US"/>
                </w:rPr>
                <w:t xml:space="preserve">le and plug it into a different USB port if possible. If the serial device is present in the </w:t>
              </w:r>
            </w:ins>
            <w:ins w:id="797" w:author="Cory Mast" w:date="2019-01-21T10:44:00Z">
              <w:r>
                <w:rPr>
                  <w:lang w:val="en-US"/>
                </w:rPr>
                <w:t>Device Manager, close and relaunch the GUI.</w:t>
              </w:r>
            </w:ins>
          </w:p>
        </w:tc>
      </w:tr>
      <w:tr w:rsidR="008B2AF0" w14:paraId="40A6C83B" w14:textId="77777777" w:rsidTr="00D0193C">
        <w:trPr>
          <w:ins w:id="798" w:author="Cory Mast" w:date="2019-01-21T16:56:00Z"/>
        </w:trPr>
        <w:tc>
          <w:tcPr>
            <w:tcW w:w="4675" w:type="dxa"/>
          </w:tcPr>
          <w:p w14:paraId="30452C75" w14:textId="61475D3C" w:rsidR="008B2AF0" w:rsidRDefault="008B2AF0" w:rsidP="00D0193C">
            <w:pPr>
              <w:pStyle w:val="BodyText"/>
              <w:rPr>
                <w:ins w:id="799" w:author="Cory Mast" w:date="2019-01-21T16:56:00Z"/>
                <w:lang w:val="en-US"/>
              </w:rPr>
            </w:pPr>
            <w:ins w:id="800" w:author="Cory Mast" w:date="2019-01-21T16:56:00Z">
              <w:r>
                <w:rPr>
                  <w:lang w:val="en-US"/>
                </w:rPr>
                <w:t xml:space="preserve">The GUI shows the Data Streaming Method as Cloud or </w:t>
              </w:r>
              <w:proofErr w:type="gramStart"/>
              <w:r>
                <w:rPr>
                  <w:lang w:val="en-US"/>
                </w:rPr>
                <w:t>Serial</w:t>
              </w:r>
              <w:proofErr w:type="gramEnd"/>
              <w:r>
                <w:rPr>
                  <w:lang w:val="en-US"/>
                </w:rPr>
                <w:t xml:space="preserve"> but no data appears</w:t>
              </w:r>
            </w:ins>
          </w:p>
        </w:tc>
        <w:tc>
          <w:tcPr>
            <w:tcW w:w="4675" w:type="dxa"/>
          </w:tcPr>
          <w:p w14:paraId="68C74B75" w14:textId="461C00B2" w:rsidR="008B2AF0" w:rsidRDefault="008B2AF0" w:rsidP="00D0193C">
            <w:pPr>
              <w:pStyle w:val="BodyText"/>
              <w:rPr>
                <w:ins w:id="801" w:author="Cory Mast" w:date="2019-01-21T16:56:00Z"/>
                <w:lang w:val="en-US"/>
              </w:rPr>
            </w:pPr>
            <w:ins w:id="802" w:author="Cory Mast" w:date="2019-01-21T16:57:00Z">
              <w:r>
                <w:rPr>
                  <w:lang w:val="en-US"/>
                </w:rPr>
                <w:t>There is most likely a problem communicating with the Safari mezzanine card. Close the GUI software and power off the demo kit. Wait approximately 30 seconds and then restart the demo.</w:t>
              </w:r>
            </w:ins>
          </w:p>
        </w:tc>
      </w:tr>
    </w:tbl>
    <w:p w14:paraId="4FA6DA80" w14:textId="1331B281" w:rsidR="00D0193C" w:rsidDel="00C339D7" w:rsidRDefault="00D0193C" w:rsidP="00461BD5">
      <w:pPr>
        <w:pStyle w:val="BodyText"/>
        <w:rPr>
          <w:del w:id="803" w:author="Cory Mast" w:date="2019-01-21T10:15:00Z"/>
          <w:lang w:val="en-US"/>
        </w:rPr>
      </w:pPr>
    </w:p>
    <w:p w14:paraId="5F4F52B6" w14:textId="7172FBC5" w:rsidR="00E64002" w:rsidRDefault="00E64002" w:rsidP="00E64002">
      <w:pPr>
        <w:pStyle w:val="Heading2"/>
        <w:rPr>
          <w:lang w:val="en-US"/>
        </w:rPr>
      </w:pPr>
      <w:bookmarkStart w:id="804" w:name="_Toc536021245"/>
      <w:r>
        <w:rPr>
          <w:lang w:val="en-US"/>
        </w:rPr>
        <w:t>FAQ</w:t>
      </w:r>
      <w:bookmarkEnd w:id="804"/>
    </w:p>
    <w:p w14:paraId="7A5669BF" w14:textId="04A027AD" w:rsidR="00E64002" w:rsidRPr="00E64002" w:rsidRDefault="00E64002" w:rsidP="00E64002">
      <w:pPr>
        <w:spacing w:line="240" w:lineRule="auto"/>
        <w:rPr>
          <w:b/>
        </w:rPr>
      </w:pPr>
      <w:r w:rsidRPr="00E64002">
        <w:rPr>
          <w:b/>
        </w:rPr>
        <w:t>Q: How is the GUI getting the data to plot?</w:t>
      </w:r>
    </w:p>
    <w:p w14:paraId="678A704F" w14:textId="3B047B57" w:rsidR="00E64002" w:rsidRDefault="00E64002" w:rsidP="00E64002">
      <w:pPr>
        <w:spacing w:line="240" w:lineRule="auto"/>
      </w:pPr>
      <w:r w:rsidRPr="00E64002">
        <w:rPr>
          <w:b/>
        </w:rPr>
        <w:t>A</w:t>
      </w:r>
      <w:r w:rsidRPr="00E64002">
        <w:t>: When the demo kit is connected to Wi</w:t>
      </w:r>
      <w:ins w:id="805" w:author="Cory Mast" w:date="2019-01-21T09:59:00Z">
        <w:r w:rsidR="00D0193C">
          <w:t>-</w:t>
        </w:r>
      </w:ins>
      <w:r w:rsidRPr="00E64002">
        <w:t>Fi, the temperature and pressure data is sent to Arrow Connect using MQTT and the accelerometer data is sent to the GUI using the serial (UART) connection. The GUI plots the accelerometer data when it is received from the serial port, while the temperature and pressure data are plotted by subscribing to the same Arrow Connect MQTT topic to which the demo kit is publishing. In the case when the demo kit is not connected to Wi</w:t>
      </w:r>
      <w:ins w:id="806" w:author="Cory Mast" w:date="2019-01-21T09:59:00Z">
        <w:r w:rsidR="00D0193C">
          <w:t>-</w:t>
        </w:r>
      </w:ins>
      <w:r w:rsidRPr="00E64002">
        <w:t>Fi, all data is sent to the GUI using the serial connection.</w:t>
      </w:r>
    </w:p>
    <w:p w14:paraId="559BB939" w14:textId="6A70191B" w:rsidR="00E64002" w:rsidRPr="00E64002" w:rsidRDefault="007615E5" w:rsidP="00E64002">
      <w:pPr>
        <w:spacing w:line="240" w:lineRule="auto"/>
      </w:pPr>
      <w:r>
        <w:pict w14:anchorId="2B04990C">
          <v:rect id="_x0000_i1025" style="width:0;height:1.5pt" o:hralign="center" o:hrstd="t" o:hr="t" fillcolor="#a0a0a0" stroked="f"/>
        </w:pict>
      </w:r>
    </w:p>
    <w:p w14:paraId="45038182" w14:textId="77777777" w:rsidR="00E64002" w:rsidRPr="00E64002" w:rsidRDefault="00E64002" w:rsidP="00E64002">
      <w:pPr>
        <w:spacing w:line="240" w:lineRule="auto"/>
        <w:rPr>
          <w:b/>
        </w:rPr>
      </w:pPr>
      <w:r w:rsidRPr="00E64002">
        <w:rPr>
          <w:b/>
        </w:rPr>
        <w:t>Q: Why does there seem to be a delay in some of the temperature and pressure data timestamps.</w:t>
      </w:r>
    </w:p>
    <w:p w14:paraId="45BD3B1E" w14:textId="43A977D9" w:rsidR="00E64002" w:rsidRPr="00E64002" w:rsidRDefault="00E64002" w:rsidP="00E64002">
      <w:pPr>
        <w:spacing w:line="240" w:lineRule="auto"/>
      </w:pPr>
      <w:r w:rsidRPr="00E64002">
        <w:rPr>
          <w:b/>
        </w:rPr>
        <w:lastRenderedPageBreak/>
        <w:t>A</w:t>
      </w:r>
      <w:r w:rsidRPr="00E64002">
        <w:t>: This is a result of network latency. The demo kit is sending data to Arrow Connect while the laptop is receiving data from Arrow Connect, if the network is slow or congested there will be delays. There should be no missed packets due to the MQTT quality of service (QoS) setting.</w:t>
      </w:r>
    </w:p>
    <w:p w14:paraId="6E8E7AAA" w14:textId="5FCAB32E" w:rsidR="00E64002" w:rsidRDefault="007615E5" w:rsidP="00E64002">
      <w:pPr>
        <w:spacing w:line="240" w:lineRule="auto"/>
      </w:pPr>
      <w:r>
        <w:pict w14:anchorId="1F1ABCD3">
          <v:rect id="_x0000_i1026" style="width:0;height:1.5pt" o:hralign="center" o:hrstd="t" o:hr="t" fillcolor="#a0a0a0" stroked="f"/>
        </w:pict>
      </w:r>
    </w:p>
    <w:p w14:paraId="0791C784" w14:textId="6980000A" w:rsidR="00E64002" w:rsidRPr="00E64002" w:rsidRDefault="00E64002" w:rsidP="00E64002">
      <w:pPr>
        <w:spacing w:line="240" w:lineRule="auto"/>
        <w:rPr>
          <w:b/>
        </w:rPr>
      </w:pPr>
      <w:r w:rsidRPr="00E64002">
        <w:rPr>
          <w:b/>
        </w:rPr>
        <w:t>Q: Why MQTT and not REST?</w:t>
      </w:r>
    </w:p>
    <w:p w14:paraId="53F0AB98" w14:textId="4D924D0F" w:rsidR="00E64002" w:rsidRDefault="00E64002" w:rsidP="00E64002">
      <w:pPr>
        <w:spacing w:line="240" w:lineRule="auto"/>
      </w:pPr>
      <w:r w:rsidRPr="00E64002">
        <w:rPr>
          <w:b/>
        </w:rPr>
        <w:t>A</w:t>
      </w:r>
      <w:r w:rsidRPr="00E64002">
        <w:t>: MQTT is lower power, allows for the device to always be connected to the cloud, and is faster than REST.</w:t>
      </w:r>
    </w:p>
    <w:p w14:paraId="00A32360" w14:textId="0BCC9BC0" w:rsidR="00E64002" w:rsidRPr="00E64002" w:rsidRDefault="007615E5" w:rsidP="00E64002">
      <w:pPr>
        <w:spacing w:line="240" w:lineRule="auto"/>
      </w:pPr>
      <w:r>
        <w:pict w14:anchorId="085A5070">
          <v:rect id="_x0000_i1027" style="width:0;height:1.5pt" o:hralign="center" o:hrstd="t" o:hr="t" fillcolor="#a0a0a0" stroked="f"/>
        </w:pict>
      </w:r>
    </w:p>
    <w:p w14:paraId="52F3D9D5" w14:textId="77777777" w:rsidR="00E64002" w:rsidRPr="00E64002" w:rsidRDefault="00E64002" w:rsidP="00E64002">
      <w:pPr>
        <w:spacing w:line="240" w:lineRule="auto"/>
        <w:rPr>
          <w:b/>
        </w:rPr>
      </w:pPr>
      <w:r w:rsidRPr="00E64002">
        <w:rPr>
          <w:b/>
        </w:rPr>
        <w:t>Q: What programming language was used to create the demo?</w:t>
      </w:r>
    </w:p>
    <w:p w14:paraId="30D0B60A" w14:textId="1B75A51C" w:rsidR="00E64002" w:rsidRDefault="00E64002" w:rsidP="00E64002">
      <w:pPr>
        <w:spacing w:line="240" w:lineRule="auto"/>
      </w:pPr>
      <w:r w:rsidRPr="00E64002">
        <w:rPr>
          <w:b/>
        </w:rPr>
        <w:t>A</w:t>
      </w:r>
      <w:r w:rsidRPr="00E64002">
        <w:t>: Python.</w:t>
      </w:r>
    </w:p>
    <w:p w14:paraId="0B4BF299" w14:textId="4FB62B3A" w:rsidR="00E64002" w:rsidRPr="00E64002" w:rsidRDefault="007615E5" w:rsidP="00E64002">
      <w:pPr>
        <w:spacing w:line="240" w:lineRule="auto"/>
      </w:pPr>
      <w:r>
        <w:pict w14:anchorId="027EA615">
          <v:rect id="_x0000_i1028" style="width:0;height:1.5pt" o:hralign="center" o:hrstd="t" o:hr="t" fillcolor="#a0a0a0" stroked="f"/>
        </w:pict>
      </w:r>
    </w:p>
    <w:p w14:paraId="36836791" w14:textId="77777777" w:rsidR="00E64002" w:rsidRPr="00E64002" w:rsidRDefault="00E64002" w:rsidP="00E64002">
      <w:pPr>
        <w:pStyle w:val="BodyText"/>
        <w:spacing w:line="240" w:lineRule="auto"/>
        <w:rPr>
          <w:b/>
          <w:lang w:val="en-US"/>
        </w:rPr>
      </w:pPr>
      <w:r w:rsidRPr="00E64002">
        <w:rPr>
          <w:b/>
          <w:lang w:val="en-US"/>
        </w:rPr>
        <w:t>Q: Why Python?</w:t>
      </w:r>
    </w:p>
    <w:p w14:paraId="2511DFEE" w14:textId="4BFE0710" w:rsidR="00E64002" w:rsidRDefault="00E64002" w:rsidP="00E64002">
      <w:pPr>
        <w:pStyle w:val="BodyText"/>
        <w:spacing w:line="240" w:lineRule="auto"/>
        <w:rPr>
          <w:lang w:val="en-US"/>
        </w:rPr>
      </w:pPr>
      <w:r w:rsidRPr="00E64002">
        <w:rPr>
          <w:b/>
          <w:lang w:val="en-US"/>
        </w:rPr>
        <w:t>A</w:t>
      </w:r>
      <w:r w:rsidRPr="00E64002">
        <w:rPr>
          <w:lang w:val="en-US"/>
        </w:rPr>
        <w:t xml:space="preserve">: Python was used because of </w:t>
      </w:r>
      <w:proofErr w:type="spellStart"/>
      <w:r w:rsidRPr="00E64002">
        <w:rPr>
          <w:lang w:val="en-US"/>
        </w:rPr>
        <w:t>it's</w:t>
      </w:r>
      <w:proofErr w:type="spellEnd"/>
      <w:r w:rsidRPr="00E64002">
        <w:rPr>
          <w:lang w:val="en-US"/>
        </w:rPr>
        <w:t xml:space="preserve"> portability across platforms, allowing the Safari demo to be run on any 96Boards platform with Python support.</w:t>
      </w:r>
    </w:p>
    <w:p w14:paraId="3BD00633" w14:textId="77E9D569" w:rsidR="004B4ACC" w:rsidRPr="004B4ACC" w:rsidRDefault="007615E5" w:rsidP="00E64002">
      <w:pPr>
        <w:pStyle w:val="BodyText"/>
        <w:spacing w:line="240" w:lineRule="auto"/>
        <w:rPr>
          <w:lang w:val="en-US"/>
        </w:rPr>
      </w:pPr>
      <w:r>
        <w:pict w14:anchorId="2418BA8F">
          <v:rect id="_x0000_i1029" style="width:0;height:1.5pt" o:hralign="center" o:hrstd="t" o:hr="t" fillcolor="#a0a0a0" stroked="f"/>
        </w:pict>
      </w:r>
    </w:p>
    <w:p w14:paraId="3BD00634" w14:textId="77777777" w:rsidR="004B4ACC" w:rsidRPr="00287B66" w:rsidRDefault="004B4ACC" w:rsidP="004B4ACC">
      <w:pPr>
        <w:pStyle w:val="Heading1"/>
        <w:rPr>
          <w:lang w:val="en-US"/>
        </w:rPr>
      </w:pPr>
      <w:bookmarkStart w:id="807" w:name="_Toc536021246"/>
      <w:r>
        <w:rPr>
          <w:lang w:val="en-US"/>
        </w:rPr>
        <w:t>REVISION HISTORY</w:t>
      </w:r>
      <w:bookmarkEnd w:id="807"/>
    </w:p>
    <w:tbl>
      <w:tblPr>
        <w:tblStyle w:val="TableGrid"/>
        <w:tblW w:w="9648" w:type="dxa"/>
        <w:tblLook w:val="04A0" w:firstRow="1" w:lastRow="0" w:firstColumn="1" w:lastColumn="0" w:noHBand="0" w:noVBand="1"/>
      </w:tblPr>
      <w:tblGrid>
        <w:gridCol w:w="1080"/>
        <w:gridCol w:w="7038"/>
        <w:gridCol w:w="1530"/>
      </w:tblGrid>
      <w:tr w:rsidR="00081E40" w14:paraId="3BD00638" w14:textId="77777777" w:rsidTr="00081E40">
        <w:tc>
          <w:tcPr>
            <w:tcW w:w="1080" w:type="dxa"/>
          </w:tcPr>
          <w:p w14:paraId="3BD00635" w14:textId="77777777" w:rsidR="00081E40" w:rsidRPr="00081E40" w:rsidRDefault="00081E40" w:rsidP="004D593D">
            <w:pPr>
              <w:keepNext/>
              <w:keepLines/>
              <w:spacing w:after="120" w:line="240" w:lineRule="auto"/>
              <w:rPr>
                <w:rFonts w:asciiTheme="majorHAnsi" w:hAnsiTheme="majorHAnsi"/>
                <w:noProof/>
                <w:sz w:val="22"/>
                <w:szCs w:val="22"/>
                <w:lang w:eastAsia="en-US"/>
              </w:rPr>
            </w:pPr>
            <w:r w:rsidRPr="00081E40">
              <w:rPr>
                <w:rFonts w:asciiTheme="majorHAnsi" w:hAnsiTheme="majorHAnsi"/>
                <w:noProof/>
                <w:sz w:val="22"/>
                <w:szCs w:val="22"/>
                <w:lang w:eastAsia="en-US"/>
              </w:rPr>
              <w:t>Revision</w:t>
            </w:r>
          </w:p>
        </w:tc>
        <w:tc>
          <w:tcPr>
            <w:tcW w:w="7038" w:type="dxa"/>
          </w:tcPr>
          <w:p w14:paraId="3BD00636" w14:textId="77777777" w:rsidR="00081E40" w:rsidRPr="00081E40" w:rsidRDefault="00081E40" w:rsidP="004D593D">
            <w:pPr>
              <w:keepNext/>
              <w:keepLines/>
              <w:spacing w:after="120" w:line="240" w:lineRule="auto"/>
              <w:rPr>
                <w:rFonts w:asciiTheme="majorHAnsi" w:hAnsiTheme="majorHAnsi"/>
                <w:noProof/>
                <w:sz w:val="22"/>
                <w:szCs w:val="22"/>
                <w:lang w:eastAsia="en-US"/>
              </w:rPr>
            </w:pPr>
            <w:r>
              <w:rPr>
                <w:rFonts w:asciiTheme="majorHAnsi" w:hAnsiTheme="majorHAnsi"/>
                <w:noProof/>
                <w:sz w:val="22"/>
                <w:szCs w:val="22"/>
                <w:lang w:eastAsia="en-US"/>
              </w:rPr>
              <w:t>Changes</w:t>
            </w:r>
          </w:p>
        </w:tc>
        <w:tc>
          <w:tcPr>
            <w:tcW w:w="1530" w:type="dxa"/>
          </w:tcPr>
          <w:p w14:paraId="3BD00637" w14:textId="77777777" w:rsidR="00081E40" w:rsidRPr="00081E40" w:rsidRDefault="00081E40" w:rsidP="004D593D">
            <w:pPr>
              <w:keepNext/>
              <w:keepLines/>
              <w:spacing w:after="120" w:line="240" w:lineRule="auto"/>
              <w:rPr>
                <w:rFonts w:asciiTheme="majorHAnsi" w:hAnsiTheme="majorHAnsi"/>
                <w:noProof/>
                <w:sz w:val="22"/>
                <w:szCs w:val="22"/>
                <w:lang w:eastAsia="en-US"/>
              </w:rPr>
            </w:pPr>
            <w:r w:rsidRPr="00081E40">
              <w:rPr>
                <w:rFonts w:asciiTheme="majorHAnsi" w:hAnsiTheme="majorHAnsi"/>
                <w:noProof/>
                <w:sz w:val="22"/>
                <w:szCs w:val="22"/>
                <w:lang w:eastAsia="en-US"/>
              </w:rPr>
              <w:t>Date</w:t>
            </w:r>
          </w:p>
        </w:tc>
      </w:tr>
      <w:tr w:rsidR="00081E40" w14:paraId="3BD0063C" w14:textId="77777777" w:rsidTr="00081E40">
        <w:tc>
          <w:tcPr>
            <w:tcW w:w="1080" w:type="dxa"/>
          </w:tcPr>
          <w:p w14:paraId="3BD00639" w14:textId="1F2B9AE4" w:rsidR="00081E40" w:rsidRDefault="004424BF" w:rsidP="004D593D">
            <w:pPr>
              <w:keepNext/>
              <w:keepLines/>
              <w:spacing w:after="120" w:line="240" w:lineRule="auto"/>
              <w:rPr>
                <w:rFonts w:asciiTheme="minorHAnsi" w:hAnsiTheme="minorHAnsi"/>
                <w:noProof/>
                <w:sz w:val="22"/>
                <w:szCs w:val="22"/>
                <w:lang w:eastAsia="en-US"/>
              </w:rPr>
            </w:pPr>
            <w:r>
              <w:rPr>
                <w:rFonts w:asciiTheme="minorHAnsi" w:hAnsiTheme="minorHAnsi"/>
                <w:noProof/>
                <w:sz w:val="22"/>
                <w:szCs w:val="22"/>
                <w:lang w:eastAsia="en-US"/>
              </w:rPr>
              <w:t>0</w:t>
            </w:r>
            <w:r w:rsidR="00081E40">
              <w:rPr>
                <w:rFonts w:asciiTheme="minorHAnsi" w:hAnsiTheme="minorHAnsi"/>
                <w:noProof/>
                <w:sz w:val="22"/>
                <w:szCs w:val="22"/>
                <w:lang w:eastAsia="en-US"/>
              </w:rPr>
              <w:t>.0</w:t>
            </w:r>
          </w:p>
        </w:tc>
        <w:tc>
          <w:tcPr>
            <w:tcW w:w="7038" w:type="dxa"/>
          </w:tcPr>
          <w:p w14:paraId="3BD0063A" w14:textId="77777777" w:rsidR="00081E40" w:rsidRDefault="00081E40" w:rsidP="004D593D">
            <w:pPr>
              <w:keepNext/>
              <w:keepLines/>
              <w:spacing w:after="120" w:line="240" w:lineRule="auto"/>
              <w:rPr>
                <w:rFonts w:asciiTheme="minorHAnsi" w:hAnsiTheme="minorHAnsi"/>
                <w:noProof/>
                <w:sz w:val="22"/>
                <w:szCs w:val="22"/>
                <w:lang w:eastAsia="en-US"/>
              </w:rPr>
            </w:pPr>
            <w:r>
              <w:rPr>
                <w:rFonts w:asciiTheme="minorHAnsi" w:hAnsiTheme="minorHAnsi"/>
                <w:noProof/>
                <w:sz w:val="22"/>
                <w:szCs w:val="22"/>
                <w:lang w:eastAsia="en-US"/>
              </w:rPr>
              <w:t>Pre-release</w:t>
            </w:r>
          </w:p>
        </w:tc>
        <w:tc>
          <w:tcPr>
            <w:tcW w:w="1530" w:type="dxa"/>
          </w:tcPr>
          <w:p w14:paraId="3BD0063B" w14:textId="1202131A" w:rsidR="00081E40" w:rsidRDefault="004424BF" w:rsidP="004D593D">
            <w:pPr>
              <w:keepNext/>
              <w:keepLines/>
              <w:spacing w:after="120" w:line="240" w:lineRule="auto"/>
              <w:rPr>
                <w:rFonts w:asciiTheme="minorHAnsi" w:hAnsiTheme="minorHAnsi"/>
                <w:noProof/>
                <w:sz w:val="22"/>
                <w:szCs w:val="22"/>
                <w:lang w:eastAsia="en-US"/>
              </w:rPr>
            </w:pPr>
            <w:r>
              <w:rPr>
                <w:rFonts w:asciiTheme="minorHAnsi" w:hAnsiTheme="minorHAnsi"/>
                <w:noProof/>
                <w:sz w:val="22"/>
                <w:szCs w:val="22"/>
                <w:lang w:eastAsia="en-US"/>
              </w:rPr>
              <w:t>1</w:t>
            </w:r>
            <w:r w:rsidR="00081E40">
              <w:rPr>
                <w:rFonts w:asciiTheme="minorHAnsi" w:hAnsiTheme="minorHAnsi"/>
                <w:noProof/>
                <w:sz w:val="22"/>
                <w:szCs w:val="22"/>
                <w:lang w:eastAsia="en-US"/>
              </w:rPr>
              <w:t>/8/201</w:t>
            </w:r>
            <w:r>
              <w:rPr>
                <w:rFonts w:asciiTheme="minorHAnsi" w:hAnsiTheme="minorHAnsi"/>
                <w:noProof/>
                <w:sz w:val="22"/>
                <w:szCs w:val="22"/>
                <w:lang w:eastAsia="en-US"/>
              </w:rPr>
              <w:t>9</w:t>
            </w:r>
          </w:p>
        </w:tc>
      </w:tr>
      <w:tr w:rsidR="00B918FD" w14:paraId="08CD76F5" w14:textId="77777777" w:rsidTr="00081E40">
        <w:tc>
          <w:tcPr>
            <w:tcW w:w="1080" w:type="dxa"/>
          </w:tcPr>
          <w:p w14:paraId="6AF26958" w14:textId="03E3D838" w:rsidR="00B918FD" w:rsidRDefault="00B918FD" w:rsidP="004D593D">
            <w:pPr>
              <w:keepNext/>
              <w:keepLines/>
              <w:spacing w:after="120" w:line="240" w:lineRule="auto"/>
              <w:rPr>
                <w:rFonts w:asciiTheme="minorHAnsi" w:hAnsiTheme="minorHAnsi"/>
                <w:noProof/>
                <w:sz w:val="22"/>
                <w:szCs w:val="22"/>
                <w:lang w:eastAsia="en-US"/>
              </w:rPr>
            </w:pPr>
            <w:r>
              <w:rPr>
                <w:rFonts w:asciiTheme="minorHAnsi" w:hAnsiTheme="minorHAnsi"/>
                <w:noProof/>
                <w:sz w:val="22"/>
                <w:szCs w:val="22"/>
                <w:lang w:eastAsia="en-US"/>
              </w:rPr>
              <w:t>0.1</w:t>
            </w:r>
          </w:p>
        </w:tc>
        <w:tc>
          <w:tcPr>
            <w:tcW w:w="7038" w:type="dxa"/>
          </w:tcPr>
          <w:p w14:paraId="70C0486E" w14:textId="20EF41ED" w:rsidR="00B918FD" w:rsidRDefault="00B918FD" w:rsidP="004D593D">
            <w:pPr>
              <w:keepNext/>
              <w:keepLines/>
              <w:spacing w:after="120" w:line="240" w:lineRule="auto"/>
              <w:rPr>
                <w:rFonts w:asciiTheme="minorHAnsi" w:hAnsiTheme="minorHAnsi"/>
                <w:noProof/>
                <w:sz w:val="22"/>
                <w:szCs w:val="22"/>
                <w:lang w:eastAsia="en-US"/>
              </w:rPr>
            </w:pPr>
            <w:r>
              <w:rPr>
                <w:rFonts w:asciiTheme="minorHAnsi" w:hAnsiTheme="minorHAnsi"/>
                <w:noProof/>
                <w:sz w:val="22"/>
                <w:szCs w:val="22"/>
                <w:lang w:eastAsia="en-US"/>
              </w:rPr>
              <w:t>Added Software Setup, Running the Demonstration, and FAQ sections.</w:t>
            </w:r>
          </w:p>
        </w:tc>
        <w:tc>
          <w:tcPr>
            <w:tcW w:w="1530" w:type="dxa"/>
          </w:tcPr>
          <w:p w14:paraId="1BA7A0B8" w14:textId="56572B30" w:rsidR="00B918FD" w:rsidRDefault="00B918FD" w:rsidP="004D593D">
            <w:pPr>
              <w:keepNext/>
              <w:keepLines/>
              <w:spacing w:after="120" w:line="240" w:lineRule="auto"/>
              <w:rPr>
                <w:rFonts w:asciiTheme="minorHAnsi" w:hAnsiTheme="minorHAnsi"/>
                <w:noProof/>
                <w:sz w:val="22"/>
                <w:szCs w:val="22"/>
                <w:lang w:eastAsia="en-US"/>
              </w:rPr>
            </w:pPr>
            <w:r>
              <w:rPr>
                <w:rFonts w:asciiTheme="minorHAnsi" w:hAnsiTheme="minorHAnsi"/>
                <w:noProof/>
                <w:sz w:val="22"/>
                <w:szCs w:val="22"/>
                <w:lang w:eastAsia="en-US"/>
              </w:rPr>
              <w:t>1/16/2019</w:t>
            </w:r>
          </w:p>
        </w:tc>
      </w:tr>
      <w:tr w:rsidR="008C4960" w14:paraId="64E3130C" w14:textId="77777777" w:rsidTr="00081E40">
        <w:trPr>
          <w:ins w:id="808" w:author="Cory Mast" w:date="2019-01-21T09:32:00Z"/>
        </w:trPr>
        <w:tc>
          <w:tcPr>
            <w:tcW w:w="1080" w:type="dxa"/>
          </w:tcPr>
          <w:p w14:paraId="4E627A94" w14:textId="49D35645" w:rsidR="008C4960" w:rsidRDefault="008C4960" w:rsidP="004D593D">
            <w:pPr>
              <w:keepNext/>
              <w:keepLines/>
              <w:spacing w:after="120" w:line="240" w:lineRule="auto"/>
              <w:rPr>
                <w:ins w:id="809" w:author="Cory Mast" w:date="2019-01-21T09:32:00Z"/>
                <w:rFonts w:asciiTheme="minorHAnsi" w:hAnsiTheme="minorHAnsi"/>
                <w:noProof/>
                <w:sz w:val="22"/>
                <w:szCs w:val="22"/>
                <w:lang w:eastAsia="en-US"/>
              </w:rPr>
            </w:pPr>
            <w:ins w:id="810" w:author="Cory Mast" w:date="2019-01-21T09:32:00Z">
              <w:r>
                <w:rPr>
                  <w:rFonts w:asciiTheme="minorHAnsi" w:hAnsiTheme="minorHAnsi"/>
                  <w:noProof/>
                  <w:sz w:val="22"/>
                  <w:szCs w:val="22"/>
                  <w:lang w:eastAsia="en-US"/>
                </w:rPr>
                <w:t>0.2</w:t>
              </w:r>
            </w:ins>
          </w:p>
        </w:tc>
        <w:tc>
          <w:tcPr>
            <w:tcW w:w="7038" w:type="dxa"/>
          </w:tcPr>
          <w:p w14:paraId="3305643F" w14:textId="48AB6A74" w:rsidR="008C4960" w:rsidRDefault="00221842" w:rsidP="004D593D">
            <w:pPr>
              <w:keepNext/>
              <w:keepLines/>
              <w:spacing w:after="120" w:line="240" w:lineRule="auto"/>
              <w:rPr>
                <w:ins w:id="811" w:author="Cory Mast" w:date="2019-01-21T09:32:00Z"/>
                <w:rFonts w:asciiTheme="minorHAnsi" w:hAnsiTheme="minorHAnsi"/>
                <w:noProof/>
                <w:sz w:val="22"/>
                <w:szCs w:val="22"/>
                <w:lang w:eastAsia="en-US"/>
              </w:rPr>
            </w:pPr>
            <w:ins w:id="812" w:author="Cory Mast" w:date="2019-01-21T12:14:00Z">
              <w:r>
                <w:rPr>
                  <w:rFonts w:asciiTheme="minorHAnsi" w:hAnsiTheme="minorHAnsi"/>
                  <w:noProof/>
                  <w:sz w:val="22"/>
                  <w:szCs w:val="22"/>
                  <w:lang w:eastAsia="en-US"/>
                </w:rPr>
                <w:t>Updated document with pictures for clarity.</w:t>
              </w:r>
            </w:ins>
          </w:p>
        </w:tc>
        <w:tc>
          <w:tcPr>
            <w:tcW w:w="1530" w:type="dxa"/>
          </w:tcPr>
          <w:p w14:paraId="70E38E9D" w14:textId="78546BCE" w:rsidR="008C4960" w:rsidRDefault="00FB502C" w:rsidP="004D593D">
            <w:pPr>
              <w:keepNext/>
              <w:keepLines/>
              <w:spacing w:after="120" w:line="240" w:lineRule="auto"/>
              <w:rPr>
                <w:ins w:id="813" w:author="Cory Mast" w:date="2019-01-21T09:32:00Z"/>
                <w:rFonts w:asciiTheme="minorHAnsi" w:hAnsiTheme="minorHAnsi"/>
                <w:noProof/>
                <w:sz w:val="22"/>
                <w:szCs w:val="22"/>
                <w:lang w:eastAsia="en-US"/>
              </w:rPr>
            </w:pPr>
            <w:ins w:id="814" w:author="Cory Mast" w:date="2019-01-21T09:32:00Z">
              <w:r>
                <w:rPr>
                  <w:rFonts w:asciiTheme="minorHAnsi" w:hAnsiTheme="minorHAnsi"/>
                  <w:noProof/>
                  <w:sz w:val="22"/>
                  <w:szCs w:val="22"/>
                  <w:lang w:eastAsia="en-US"/>
                </w:rPr>
                <w:t>1/21/2019</w:t>
              </w:r>
            </w:ins>
          </w:p>
        </w:tc>
        <w:bookmarkStart w:id="815" w:name="_GoBack"/>
        <w:bookmarkEnd w:id="815"/>
      </w:tr>
      <w:tr w:rsidR="008B2E9C" w14:paraId="28C1BBF6" w14:textId="77777777" w:rsidTr="00081E40">
        <w:trPr>
          <w:ins w:id="816" w:author="Cory Mast" w:date="2019-01-21T16:55:00Z"/>
        </w:trPr>
        <w:tc>
          <w:tcPr>
            <w:tcW w:w="1080" w:type="dxa"/>
          </w:tcPr>
          <w:p w14:paraId="28BE788E" w14:textId="04AD0602" w:rsidR="008B2E9C" w:rsidRDefault="008B2E9C" w:rsidP="004D593D">
            <w:pPr>
              <w:keepNext/>
              <w:keepLines/>
              <w:spacing w:after="120" w:line="240" w:lineRule="auto"/>
              <w:rPr>
                <w:ins w:id="817" w:author="Cory Mast" w:date="2019-01-21T16:55:00Z"/>
                <w:rFonts w:asciiTheme="minorHAnsi" w:hAnsiTheme="minorHAnsi"/>
                <w:noProof/>
                <w:sz w:val="22"/>
                <w:szCs w:val="22"/>
                <w:lang w:eastAsia="en-US"/>
              </w:rPr>
            </w:pPr>
            <w:ins w:id="818" w:author="Cory Mast" w:date="2019-01-21T16:55:00Z">
              <w:r>
                <w:rPr>
                  <w:rFonts w:asciiTheme="minorHAnsi" w:hAnsiTheme="minorHAnsi"/>
                  <w:noProof/>
                  <w:sz w:val="22"/>
                  <w:szCs w:val="22"/>
                  <w:lang w:eastAsia="en-US"/>
                </w:rPr>
                <w:t>0.3</w:t>
              </w:r>
            </w:ins>
          </w:p>
        </w:tc>
        <w:tc>
          <w:tcPr>
            <w:tcW w:w="7038" w:type="dxa"/>
          </w:tcPr>
          <w:p w14:paraId="2E239FBA" w14:textId="790BA73B" w:rsidR="008B2E9C" w:rsidRDefault="00E8322D" w:rsidP="004D593D">
            <w:pPr>
              <w:keepNext/>
              <w:keepLines/>
              <w:spacing w:after="120" w:line="240" w:lineRule="auto"/>
              <w:rPr>
                <w:ins w:id="819" w:author="Cory Mast" w:date="2019-01-21T16:55:00Z"/>
                <w:rFonts w:asciiTheme="minorHAnsi" w:hAnsiTheme="minorHAnsi"/>
                <w:noProof/>
                <w:sz w:val="22"/>
                <w:szCs w:val="22"/>
                <w:lang w:eastAsia="en-US"/>
              </w:rPr>
            </w:pPr>
            <w:ins w:id="820" w:author="Cory Mast" w:date="2019-01-22T09:44:00Z">
              <w:r>
                <w:rPr>
                  <w:rFonts w:asciiTheme="minorHAnsi" w:hAnsiTheme="minorHAnsi"/>
                  <w:noProof/>
                  <w:sz w:val="22"/>
                  <w:szCs w:val="22"/>
                  <w:lang w:eastAsia="en-US"/>
                </w:rPr>
                <w:t>Updated with additional pictur</w:t>
              </w:r>
            </w:ins>
            <w:ins w:id="821" w:author="Cory Mast" w:date="2019-01-22T09:45:00Z">
              <w:r>
                <w:rPr>
                  <w:rFonts w:asciiTheme="minorHAnsi" w:hAnsiTheme="minorHAnsi"/>
                  <w:noProof/>
                  <w:sz w:val="22"/>
                  <w:szCs w:val="22"/>
                  <w:lang w:eastAsia="en-US"/>
                </w:rPr>
                <w:t>es</w:t>
              </w:r>
            </w:ins>
          </w:p>
        </w:tc>
        <w:tc>
          <w:tcPr>
            <w:tcW w:w="1530" w:type="dxa"/>
          </w:tcPr>
          <w:p w14:paraId="27B368A1" w14:textId="4184A033" w:rsidR="008B2E9C" w:rsidRDefault="008B2E9C" w:rsidP="004D593D">
            <w:pPr>
              <w:keepNext/>
              <w:keepLines/>
              <w:spacing w:after="120" w:line="240" w:lineRule="auto"/>
              <w:rPr>
                <w:ins w:id="822" w:author="Cory Mast" w:date="2019-01-21T16:55:00Z"/>
                <w:rFonts w:asciiTheme="minorHAnsi" w:hAnsiTheme="minorHAnsi"/>
                <w:noProof/>
                <w:sz w:val="22"/>
                <w:szCs w:val="22"/>
                <w:lang w:eastAsia="en-US"/>
              </w:rPr>
            </w:pPr>
            <w:ins w:id="823" w:author="Cory Mast" w:date="2019-01-21T16:55:00Z">
              <w:r>
                <w:rPr>
                  <w:rFonts w:asciiTheme="minorHAnsi" w:hAnsiTheme="minorHAnsi"/>
                  <w:noProof/>
                  <w:sz w:val="22"/>
                  <w:szCs w:val="22"/>
                  <w:lang w:eastAsia="en-US"/>
                </w:rPr>
                <w:t>1/21/2</w:t>
              </w:r>
            </w:ins>
            <w:ins w:id="824" w:author="Cory Mast" w:date="2019-01-21T16:56:00Z">
              <w:r>
                <w:rPr>
                  <w:rFonts w:asciiTheme="minorHAnsi" w:hAnsiTheme="minorHAnsi"/>
                  <w:noProof/>
                  <w:sz w:val="22"/>
                  <w:szCs w:val="22"/>
                  <w:lang w:eastAsia="en-US"/>
                </w:rPr>
                <w:t>019</w:t>
              </w:r>
            </w:ins>
          </w:p>
        </w:tc>
      </w:tr>
      <w:tr w:rsidR="007615E5" w14:paraId="35A482D3" w14:textId="77777777" w:rsidTr="00081E40">
        <w:trPr>
          <w:ins w:id="825" w:author="Cory Mast" w:date="2019-01-23T15:40:00Z"/>
        </w:trPr>
        <w:tc>
          <w:tcPr>
            <w:tcW w:w="1080" w:type="dxa"/>
          </w:tcPr>
          <w:p w14:paraId="1B2678A1" w14:textId="2CA5A8C0" w:rsidR="007615E5" w:rsidRDefault="007615E5" w:rsidP="004D593D">
            <w:pPr>
              <w:keepNext/>
              <w:keepLines/>
              <w:spacing w:after="120" w:line="240" w:lineRule="auto"/>
              <w:rPr>
                <w:ins w:id="826" w:author="Cory Mast" w:date="2019-01-23T15:40:00Z"/>
                <w:rFonts w:asciiTheme="minorHAnsi" w:hAnsiTheme="minorHAnsi"/>
                <w:noProof/>
                <w:sz w:val="22"/>
                <w:szCs w:val="22"/>
                <w:lang w:eastAsia="en-US"/>
              </w:rPr>
            </w:pPr>
            <w:ins w:id="827" w:author="Cory Mast" w:date="2019-01-23T15:40:00Z">
              <w:r>
                <w:rPr>
                  <w:rFonts w:asciiTheme="minorHAnsi" w:hAnsiTheme="minorHAnsi"/>
                  <w:noProof/>
                  <w:sz w:val="22"/>
                  <w:szCs w:val="22"/>
                  <w:lang w:eastAsia="en-US"/>
                </w:rPr>
                <w:t>0.4</w:t>
              </w:r>
            </w:ins>
          </w:p>
        </w:tc>
        <w:tc>
          <w:tcPr>
            <w:tcW w:w="7038" w:type="dxa"/>
          </w:tcPr>
          <w:p w14:paraId="2DEE88BD" w14:textId="2C0D7103" w:rsidR="007615E5" w:rsidRDefault="007615E5" w:rsidP="004D593D">
            <w:pPr>
              <w:keepNext/>
              <w:keepLines/>
              <w:spacing w:after="120" w:line="240" w:lineRule="auto"/>
              <w:rPr>
                <w:ins w:id="828" w:author="Cory Mast" w:date="2019-01-23T15:40:00Z"/>
                <w:rFonts w:asciiTheme="minorHAnsi" w:hAnsiTheme="minorHAnsi"/>
                <w:noProof/>
                <w:sz w:val="22"/>
                <w:szCs w:val="22"/>
                <w:lang w:eastAsia="en-US"/>
              </w:rPr>
            </w:pPr>
            <w:ins w:id="829" w:author="Cory Mast" w:date="2019-01-23T15:40:00Z">
              <w:r>
                <w:rPr>
                  <w:rFonts w:asciiTheme="minorHAnsi" w:hAnsiTheme="minorHAnsi"/>
                  <w:noProof/>
                  <w:sz w:val="22"/>
                  <w:szCs w:val="22"/>
                  <w:lang w:eastAsia="en-US"/>
                </w:rPr>
                <w:t xml:space="preserve">Updated </w:t>
              </w:r>
            </w:ins>
            <w:ins w:id="830" w:author="Cory Mast" w:date="2019-01-23T15:41:00Z">
              <w:r w:rsidR="00737955">
                <w:rPr>
                  <w:rFonts w:asciiTheme="minorHAnsi" w:hAnsiTheme="minorHAnsi"/>
                  <w:noProof/>
                  <w:sz w:val="22"/>
                  <w:szCs w:val="22"/>
                  <w:lang w:eastAsia="en-US"/>
                </w:rPr>
                <w:t>Running the Demo and Understanding the Data sections to reflect updated GUI</w:t>
              </w:r>
            </w:ins>
          </w:p>
        </w:tc>
        <w:tc>
          <w:tcPr>
            <w:tcW w:w="1530" w:type="dxa"/>
          </w:tcPr>
          <w:p w14:paraId="330082BE" w14:textId="5C7989E7" w:rsidR="007615E5" w:rsidRDefault="00737955" w:rsidP="004D593D">
            <w:pPr>
              <w:keepNext/>
              <w:keepLines/>
              <w:spacing w:after="120" w:line="240" w:lineRule="auto"/>
              <w:rPr>
                <w:ins w:id="831" w:author="Cory Mast" w:date="2019-01-23T15:40:00Z"/>
                <w:rFonts w:asciiTheme="minorHAnsi" w:hAnsiTheme="minorHAnsi"/>
                <w:noProof/>
                <w:sz w:val="22"/>
                <w:szCs w:val="22"/>
                <w:lang w:eastAsia="en-US"/>
              </w:rPr>
            </w:pPr>
            <w:ins w:id="832" w:author="Cory Mast" w:date="2019-01-23T15:41:00Z">
              <w:r>
                <w:rPr>
                  <w:rFonts w:asciiTheme="minorHAnsi" w:hAnsiTheme="minorHAnsi"/>
                  <w:noProof/>
                  <w:sz w:val="22"/>
                  <w:szCs w:val="22"/>
                  <w:lang w:eastAsia="en-US"/>
                </w:rPr>
                <w:t>1/23/2019</w:t>
              </w:r>
            </w:ins>
          </w:p>
        </w:tc>
      </w:tr>
      <w:tr w:rsidR="00081E40" w14:paraId="3BD00640" w14:textId="77777777" w:rsidTr="00081E40">
        <w:tc>
          <w:tcPr>
            <w:tcW w:w="1080" w:type="dxa"/>
          </w:tcPr>
          <w:p w14:paraId="3BD0063D" w14:textId="3DC5E58C" w:rsidR="00081E40" w:rsidRDefault="004424BF" w:rsidP="004D593D">
            <w:pPr>
              <w:keepNext/>
              <w:keepLines/>
              <w:spacing w:after="120" w:line="240" w:lineRule="auto"/>
              <w:rPr>
                <w:rFonts w:asciiTheme="minorHAnsi" w:hAnsiTheme="minorHAnsi"/>
                <w:noProof/>
                <w:sz w:val="22"/>
                <w:szCs w:val="22"/>
                <w:lang w:eastAsia="en-US"/>
              </w:rPr>
            </w:pPr>
            <w:r>
              <w:rPr>
                <w:rFonts w:asciiTheme="minorHAnsi" w:hAnsiTheme="minorHAnsi"/>
                <w:noProof/>
                <w:sz w:val="22"/>
                <w:szCs w:val="22"/>
                <w:lang w:eastAsia="en-US"/>
              </w:rPr>
              <w:t>1</w:t>
            </w:r>
            <w:r w:rsidR="00081E40">
              <w:rPr>
                <w:rFonts w:asciiTheme="minorHAnsi" w:hAnsiTheme="minorHAnsi"/>
                <w:noProof/>
                <w:sz w:val="22"/>
                <w:szCs w:val="22"/>
                <w:lang w:eastAsia="en-US"/>
              </w:rPr>
              <w:t>.0</w:t>
            </w:r>
          </w:p>
        </w:tc>
        <w:tc>
          <w:tcPr>
            <w:tcW w:w="7038" w:type="dxa"/>
          </w:tcPr>
          <w:p w14:paraId="3BD0063E" w14:textId="77777777" w:rsidR="00081E40" w:rsidRDefault="00081E40" w:rsidP="004D593D">
            <w:pPr>
              <w:keepNext/>
              <w:keepLines/>
              <w:spacing w:after="120" w:line="240" w:lineRule="auto"/>
              <w:rPr>
                <w:rFonts w:asciiTheme="minorHAnsi" w:hAnsiTheme="minorHAnsi"/>
                <w:noProof/>
                <w:sz w:val="22"/>
                <w:szCs w:val="22"/>
                <w:lang w:eastAsia="en-US"/>
              </w:rPr>
            </w:pPr>
            <w:r>
              <w:rPr>
                <w:rFonts w:asciiTheme="minorHAnsi" w:hAnsiTheme="minorHAnsi"/>
                <w:noProof/>
                <w:sz w:val="22"/>
                <w:szCs w:val="22"/>
                <w:lang w:eastAsia="en-US"/>
              </w:rPr>
              <w:t>Initial release</w:t>
            </w:r>
          </w:p>
        </w:tc>
        <w:tc>
          <w:tcPr>
            <w:tcW w:w="1530" w:type="dxa"/>
          </w:tcPr>
          <w:p w14:paraId="3BD0063F" w14:textId="4C551BB5" w:rsidR="00081E40" w:rsidRDefault="00081E40" w:rsidP="004D593D">
            <w:pPr>
              <w:keepNext/>
              <w:keepLines/>
              <w:spacing w:after="120" w:line="240" w:lineRule="auto"/>
              <w:rPr>
                <w:rFonts w:asciiTheme="minorHAnsi" w:hAnsiTheme="minorHAnsi"/>
                <w:noProof/>
                <w:sz w:val="22"/>
                <w:szCs w:val="22"/>
                <w:lang w:eastAsia="en-US"/>
              </w:rPr>
            </w:pPr>
          </w:p>
        </w:tc>
      </w:tr>
    </w:tbl>
    <w:p w14:paraId="3BD00645" w14:textId="77777777" w:rsidR="004B4ACC" w:rsidRPr="004D593D" w:rsidRDefault="004B4ACC" w:rsidP="004D593D">
      <w:pPr>
        <w:keepNext/>
        <w:keepLines/>
        <w:spacing w:after="120" w:line="240" w:lineRule="auto"/>
        <w:rPr>
          <w:rFonts w:asciiTheme="minorHAnsi" w:hAnsiTheme="minorHAnsi"/>
          <w:noProof/>
          <w:sz w:val="22"/>
          <w:szCs w:val="22"/>
          <w:lang w:eastAsia="en-US"/>
        </w:rPr>
      </w:pPr>
    </w:p>
    <w:sectPr w:rsidR="004B4ACC" w:rsidRPr="004D593D" w:rsidSect="0068284A">
      <w:headerReference w:type="even" r:id="rId37"/>
      <w:headerReference w:type="default" r:id="rId38"/>
      <w:footerReference w:type="even" r:id="rId39"/>
      <w:footerReference w:type="default" r:id="rId40"/>
      <w:headerReference w:type="first" r:id="rId41"/>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5ECFA" w14:textId="77777777" w:rsidR="00672387" w:rsidRDefault="00672387">
      <w:r>
        <w:separator/>
      </w:r>
    </w:p>
    <w:p w14:paraId="7D711100" w14:textId="77777777" w:rsidR="00672387" w:rsidRDefault="00672387"/>
    <w:p w14:paraId="75A63990" w14:textId="77777777" w:rsidR="00672387" w:rsidRDefault="00672387"/>
  </w:endnote>
  <w:endnote w:type="continuationSeparator" w:id="0">
    <w:p w14:paraId="35DBAEBD" w14:textId="77777777" w:rsidR="00672387" w:rsidRDefault="00672387">
      <w:r>
        <w:continuationSeparator/>
      </w:r>
    </w:p>
    <w:p w14:paraId="47CB4EF1" w14:textId="77777777" w:rsidR="00672387" w:rsidRDefault="00672387"/>
    <w:p w14:paraId="5DA05BED" w14:textId="77777777" w:rsidR="00672387" w:rsidRDefault="00672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heinhardt Regular">
    <w:altName w:val="Calibri"/>
    <w:panose1 w:val="00000000000000000000"/>
    <w:charset w:val="00"/>
    <w:family w:val="swiss"/>
    <w:notTrueType/>
    <w:pitch w:val="variable"/>
    <w:sig w:usb0="00000003" w:usb1="00000000" w:usb2="00000000" w:usb3="00000000" w:csb0="00000001" w:csb1="00000000"/>
  </w:font>
  <w:font w:name="Theinhardt Bold">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06F4" w14:textId="77777777" w:rsidR="007615E5" w:rsidRDefault="007615E5" w:rsidP="00B644F8">
    <w:pPr>
      <w:pStyle w:val="Footer"/>
      <w:tabs>
        <w:tab w:val="clear" w:pos="4320"/>
        <w:tab w:val="clear" w:pos="8280"/>
      </w:tabs>
      <w:rPr>
        <w:noProof/>
        <w:w w:val="100"/>
        <w:lang w:val="en-US" w:eastAsia="en-US"/>
      </w:rPr>
    </w:pPr>
    <w:r w:rsidRPr="003D4132">
      <w:fldChar w:fldCharType="begin"/>
    </w:r>
    <w:r w:rsidRPr="003D4132">
      <w:instrText xml:space="preserve"> PAGE </w:instrText>
    </w:r>
    <w:r w:rsidRPr="003D4132">
      <w:fldChar w:fldCharType="separate"/>
    </w:r>
    <w:r>
      <w:rPr>
        <w:noProof/>
      </w:rPr>
      <w:t>2</w:t>
    </w:r>
    <w:r w:rsidRPr="003D4132">
      <w:fldChar w:fldCharType="end"/>
    </w:r>
  </w:p>
  <w:p w14:paraId="3BD006F5" w14:textId="77777777" w:rsidR="007615E5" w:rsidRPr="00DD53E5" w:rsidRDefault="007615E5" w:rsidP="00DD53E5">
    <w:pPr>
      <w:pStyle w:val="Footer"/>
      <w:tabs>
        <w:tab w:val="clear" w:pos="4320"/>
        <w:tab w:val="clear" w:pos="8280"/>
        <w:tab w:val="right" w:pos="10800"/>
      </w:tabs>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06F6" w14:textId="77777777" w:rsidR="007615E5" w:rsidRPr="00DD53E5" w:rsidRDefault="007615E5" w:rsidP="00DD53E5">
    <w:pPr>
      <w:pStyle w:val="Footer"/>
      <w:tabs>
        <w:tab w:val="clear" w:pos="4320"/>
        <w:tab w:val="clear" w:pos="8280"/>
        <w:tab w:val="right" w:pos="10350"/>
      </w:tabs>
      <w:rPr>
        <w:lang w:val="en-US"/>
      </w:rPr>
    </w:pPr>
    <w:r w:rsidRPr="003D4132">
      <w:tab/>
    </w:r>
    <w:r w:rsidRPr="003D4132">
      <w:fldChar w:fldCharType="begin"/>
    </w:r>
    <w:r w:rsidRPr="003D4132">
      <w:instrText xml:space="preserve"> PAGE </w:instrText>
    </w:r>
    <w:r w:rsidRPr="003D4132">
      <w:fldChar w:fldCharType="separate"/>
    </w:r>
    <w:r>
      <w:rPr>
        <w:noProof/>
      </w:rPr>
      <w:t>5</w:t>
    </w:r>
    <w:r w:rsidRPr="003D4132">
      <w:fldChar w:fldCharType="end"/>
    </w:r>
  </w:p>
  <w:p w14:paraId="3BD006F7" w14:textId="77777777" w:rsidR="007615E5" w:rsidRPr="00DD53E5" w:rsidRDefault="007615E5" w:rsidP="00DD53E5">
    <w:pPr>
      <w:pStyle w:val="Footer"/>
      <w:tabs>
        <w:tab w:val="clear" w:pos="4320"/>
        <w:tab w:val="clear" w:pos="8280"/>
        <w:tab w:val="left" w:pos="630"/>
        <w:tab w:val="right" w:pos="1080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8C12" w14:textId="77777777" w:rsidR="00672387" w:rsidRDefault="00672387">
      <w:r>
        <w:separator/>
      </w:r>
    </w:p>
    <w:p w14:paraId="666864DB" w14:textId="77777777" w:rsidR="00672387" w:rsidRDefault="00672387"/>
    <w:p w14:paraId="4DF208FD" w14:textId="77777777" w:rsidR="00672387" w:rsidRDefault="00672387"/>
  </w:footnote>
  <w:footnote w:type="continuationSeparator" w:id="0">
    <w:p w14:paraId="60B353F7" w14:textId="77777777" w:rsidR="00672387" w:rsidRDefault="00672387">
      <w:r>
        <w:continuationSeparator/>
      </w:r>
    </w:p>
    <w:p w14:paraId="5AA9028C" w14:textId="77777777" w:rsidR="00672387" w:rsidRDefault="00672387"/>
    <w:p w14:paraId="20D38A34" w14:textId="77777777" w:rsidR="00672387" w:rsidRDefault="006723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06EC" w14:textId="77777777" w:rsidR="007615E5" w:rsidRDefault="007615E5" w:rsidP="001D51EE">
    <w:pPr>
      <w:pStyle w:val="Header"/>
      <w:tabs>
        <w:tab w:val="clear" w:pos="4320"/>
        <w:tab w:val="clear" w:pos="8280"/>
        <w:tab w:val="left" w:pos="1534"/>
      </w:tabs>
      <w:rPr>
        <w:sz w:val="20"/>
        <w:lang w:val="en-US"/>
      </w:rPr>
    </w:pPr>
    <w:r w:rsidRPr="00E47D6D">
      <w:rPr>
        <w:noProof/>
        <w:sz w:val="20"/>
        <w:lang w:val="en-US" w:eastAsia="en-US"/>
      </w:rPr>
      <w:drawing>
        <wp:anchor distT="0" distB="0" distL="114300" distR="114300" simplePos="0" relativeHeight="251692032" behindDoc="0" locked="0" layoutInCell="1" allowOverlap="1" wp14:anchorId="3BD006F9" wp14:editId="3BD006FA">
          <wp:simplePos x="0" y="0"/>
          <wp:positionH relativeFrom="column">
            <wp:posOffset>-247015</wp:posOffset>
          </wp:positionH>
          <wp:positionV relativeFrom="line">
            <wp:posOffset>-237490</wp:posOffset>
          </wp:positionV>
          <wp:extent cx="807720" cy="365760"/>
          <wp:effectExtent l="0" t="0" r="0" b="0"/>
          <wp:wrapNone/>
          <wp:docPr id="27" name="Picture 3" descr="IntellSystems-wArrow-logo-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lSystems-wArrow-logo-blk.png"/>
                  <pic:cNvPicPr>
                    <a:picLocks noChangeAspect="1" noChangeArrowheads="1"/>
                  </pic:cNvPicPr>
                </pic:nvPicPr>
                <pic:blipFill>
                  <a:blip r:embed="rId1">
                    <a:extLst>
                      <a:ext uri="{28A0092B-C50C-407E-A947-70E740481C1C}">
                        <a14:useLocalDpi xmlns:a14="http://schemas.microsoft.com/office/drawing/2010/main" val="0"/>
                      </a:ext>
                    </a:extLst>
                  </a:blip>
                  <a:srcRect r="59946"/>
                  <a:stretch>
                    <a:fillRect/>
                  </a:stretch>
                </pic:blipFill>
                <pic:spPr bwMode="auto">
                  <a:xfrm>
                    <a:off x="0" y="0"/>
                    <a:ext cx="80772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7D6D">
      <w:rPr>
        <w:noProof/>
        <w:sz w:val="20"/>
        <w:lang w:val="en-US" w:eastAsia="en-US"/>
      </w:rPr>
      <w:drawing>
        <wp:anchor distT="0" distB="0" distL="114300" distR="114300" simplePos="0" relativeHeight="251691008" behindDoc="0" locked="0" layoutInCell="1" allowOverlap="1" wp14:anchorId="3BD006FB" wp14:editId="3BD006FC">
          <wp:simplePos x="0" y="0"/>
          <wp:positionH relativeFrom="column">
            <wp:posOffset>4692015</wp:posOffset>
          </wp:positionH>
          <wp:positionV relativeFrom="line">
            <wp:posOffset>-230695</wp:posOffset>
          </wp:positionV>
          <wp:extent cx="1418590" cy="365760"/>
          <wp:effectExtent l="0" t="0" r="0" b="0"/>
          <wp:wrapNone/>
          <wp:docPr id="26" name="Picture 2" descr="IntellSystems-V-and-FYO-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lSystems-V-and-FYO-bl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lang w:val="en-US"/>
      </w:rPr>
      <w:tab/>
    </w:r>
  </w:p>
  <w:p w14:paraId="3BD006ED" w14:textId="77777777" w:rsidR="007615E5" w:rsidRDefault="007615E5" w:rsidP="00086AE4">
    <w:pPr>
      <w:pStyle w:val="Header"/>
      <w:rPr>
        <w:sz w:val="20"/>
        <w:lang w:val="en-US"/>
      </w:rPr>
    </w:pPr>
  </w:p>
  <w:p w14:paraId="3BD006EE" w14:textId="3F9124DD" w:rsidR="007615E5" w:rsidRPr="008D3DD8" w:rsidRDefault="007615E5" w:rsidP="00086AE4">
    <w:pPr>
      <w:pStyle w:val="Header"/>
      <w:rPr>
        <w:sz w:val="20"/>
        <w:lang w:val="en-US"/>
      </w:rPr>
    </w:pPr>
    <w:r>
      <w:rPr>
        <w:sz w:val="20"/>
        <w:lang w:val="en-US"/>
      </w:rPr>
      <w:t>Safari User Guide</w:t>
    </w:r>
  </w:p>
  <w:p w14:paraId="3BD006EF" w14:textId="77777777" w:rsidR="007615E5" w:rsidRDefault="007615E5" w:rsidP="00DD53E5">
    <w:pPr>
      <w:pStyle w:val="Header"/>
    </w:pPr>
    <w:r>
      <w:rPr>
        <w:noProof/>
        <w:w w:val="100"/>
        <w:lang w:val="en-US" w:eastAsia="en-US"/>
      </w:rPr>
      <mc:AlternateContent>
        <mc:Choice Requires="wps">
          <w:drawing>
            <wp:anchor distT="0" distB="0" distL="114300" distR="114300" simplePos="0" relativeHeight="251651072" behindDoc="0" locked="0" layoutInCell="1" allowOverlap="1" wp14:anchorId="3BD006FD" wp14:editId="3BD006FE">
              <wp:simplePos x="0" y="0"/>
              <wp:positionH relativeFrom="page">
                <wp:posOffset>457200</wp:posOffset>
              </wp:positionH>
              <wp:positionV relativeFrom="paragraph">
                <wp:posOffset>14160</wp:posOffset>
              </wp:positionV>
              <wp:extent cx="6858000" cy="50165"/>
              <wp:effectExtent l="0" t="0" r="0" b="6985"/>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0165"/>
                      </a:xfrm>
                      <a:prstGeom prst="rect">
                        <a:avLst/>
                      </a:prstGeom>
                      <a:solidFill>
                        <a:srgbClr val="FDBB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42133" id="Rectangle 29" o:spid="_x0000_s1026" style="position:absolute;margin-left:36pt;margin-top:1.1pt;width:540pt;height:3.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" fillcolor="#fdbb30" stroked="f">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06F0" w14:textId="77777777" w:rsidR="007615E5" w:rsidRDefault="007615E5" w:rsidP="001D51EE">
    <w:pPr>
      <w:pStyle w:val="Header"/>
      <w:tabs>
        <w:tab w:val="clear" w:pos="4320"/>
        <w:tab w:val="clear" w:pos="8280"/>
        <w:tab w:val="left" w:pos="1534"/>
      </w:tabs>
      <w:rPr>
        <w:sz w:val="20"/>
        <w:lang w:val="en-US"/>
      </w:rPr>
    </w:pPr>
    <w:r w:rsidRPr="00E47D6D">
      <w:rPr>
        <w:noProof/>
        <w:sz w:val="20"/>
        <w:lang w:val="en-US" w:eastAsia="en-US"/>
      </w:rPr>
      <w:drawing>
        <wp:anchor distT="0" distB="0" distL="114300" distR="114300" simplePos="0" relativeHeight="251696128" behindDoc="0" locked="0" layoutInCell="1" allowOverlap="1" wp14:anchorId="3BD006FF" wp14:editId="3BD00700">
          <wp:simplePos x="0" y="0"/>
          <wp:positionH relativeFrom="column">
            <wp:posOffset>-247015</wp:posOffset>
          </wp:positionH>
          <wp:positionV relativeFrom="line">
            <wp:posOffset>-237490</wp:posOffset>
          </wp:positionV>
          <wp:extent cx="807720" cy="365760"/>
          <wp:effectExtent l="0" t="0" r="0" b="0"/>
          <wp:wrapNone/>
          <wp:docPr id="30" name="Picture 3" descr="IntellSystems-wArrow-logo-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lSystems-wArrow-logo-blk.png"/>
                  <pic:cNvPicPr>
                    <a:picLocks noChangeAspect="1" noChangeArrowheads="1"/>
                  </pic:cNvPicPr>
                </pic:nvPicPr>
                <pic:blipFill>
                  <a:blip r:embed="rId1">
                    <a:extLst>
                      <a:ext uri="{28A0092B-C50C-407E-A947-70E740481C1C}">
                        <a14:useLocalDpi xmlns:a14="http://schemas.microsoft.com/office/drawing/2010/main" val="0"/>
                      </a:ext>
                    </a:extLst>
                  </a:blip>
                  <a:srcRect r="59946"/>
                  <a:stretch>
                    <a:fillRect/>
                  </a:stretch>
                </pic:blipFill>
                <pic:spPr bwMode="auto">
                  <a:xfrm>
                    <a:off x="0" y="0"/>
                    <a:ext cx="80772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7D6D">
      <w:rPr>
        <w:noProof/>
        <w:sz w:val="20"/>
        <w:lang w:val="en-US" w:eastAsia="en-US"/>
      </w:rPr>
      <w:drawing>
        <wp:anchor distT="0" distB="0" distL="114300" distR="114300" simplePos="0" relativeHeight="251695104" behindDoc="0" locked="0" layoutInCell="1" allowOverlap="1" wp14:anchorId="3BD00701" wp14:editId="3BD00702">
          <wp:simplePos x="0" y="0"/>
          <wp:positionH relativeFrom="column">
            <wp:posOffset>4692015</wp:posOffset>
          </wp:positionH>
          <wp:positionV relativeFrom="line">
            <wp:posOffset>-230695</wp:posOffset>
          </wp:positionV>
          <wp:extent cx="1418590" cy="365760"/>
          <wp:effectExtent l="0" t="0" r="0" b="0"/>
          <wp:wrapNone/>
          <wp:docPr id="31" name="Picture 2" descr="IntellSystems-V-and-FYO-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lSystems-V-and-FYO-bl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lang w:val="en-US"/>
      </w:rPr>
      <w:tab/>
    </w:r>
  </w:p>
  <w:p w14:paraId="3BD006F1" w14:textId="77777777" w:rsidR="007615E5" w:rsidRDefault="007615E5" w:rsidP="001D51EE">
    <w:pPr>
      <w:pStyle w:val="Header"/>
      <w:rPr>
        <w:sz w:val="20"/>
        <w:lang w:val="en-US"/>
      </w:rPr>
    </w:pPr>
  </w:p>
  <w:p w14:paraId="3BD006F2" w14:textId="2F0BDB99" w:rsidR="007615E5" w:rsidRPr="008D3DD8" w:rsidRDefault="007615E5" w:rsidP="0051270D">
    <w:pPr>
      <w:pStyle w:val="Header"/>
      <w:rPr>
        <w:sz w:val="20"/>
        <w:lang w:val="en-US"/>
      </w:rPr>
    </w:pPr>
    <w:r>
      <w:rPr>
        <w:sz w:val="20"/>
        <w:lang w:val="en-US"/>
      </w:rPr>
      <w:t>Safari User Guide</w:t>
    </w:r>
  </w:p>
  <w:p w14:paraId="3BD006F3" w14:textId="77777777" w:rsidR="007615E5" w:rsidRDefault="007615E5" w:rsidP="00DD53E5">
    <w:pPr>
      <w:pStyle w:val="Header"/>
    </w:pPr>
    <w:r>
      <w:rPr>
        <w:noProof/>
        <w:w w:val="100"/>
        <w:lang w:val="en-US" w:eastAsia="en-US"/>
      </w:rPr>
      <mc:AlternateContent>
        <mc:Choice Requires="wps">
          <w:drawing>
            <wp:anchor distT="0" distB="0" distL="114300" distR="114300" simplePos="0" relativeHeight="251652096" behindDoc="0" locked="0" layoutInCell="1" allowOverlap="1" wp14:anchorId="3BD00703" wp14:editId="3BD00704">
              <wp:simplePos x="0" y="0"/>
              <wp:positionH relativeFrom="page">
                <wp:posOffset>476250</wp:posOffset>
              </wp:positionH>
              <wp:positionV relativeFrom="paragraph">
                <wp:posOffset>16700</wp:posOffset>
              </wp:positionV>
              <wp:extent cx="6858000" cy="50165"/>
              <wp:effectExtent l="0" t="0" r="0" b="6985"/>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0165"/>
                      </a:xfrm>
                      <a:prstGeom prst="rect">
                        <a:avLst/>
                      </a:prstGeom>
                      <a:solidFill>
                        <a:srgbClr val="FDBB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E7C3A" id="Rectangle 30" o:spid="_x0000_s1026" style="position:absolute;margin-left:37.5pt;margin-top:1.3pt;width:540pt;height:3.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" fillcolor="#fdbb30"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06F8" w14:textId="77777777" w:rsidR="007615E5" w:rsidRPr="008D2843" w:rsidRDefault="007615E5" w:rsidP="008D2843">
    <w:r w:rsidRPr="007E2711">
      <w:rPr>
        <w:noProof/>
        <w:lang w:eastAsia="en-US"/>
      </w:rPr>
      <w:drawing>
        <wp:anchor distT="0" distB="0" distL="114300" distR="114300" simplePos="0" relativeHeight="251678720" behindDoc="0" locked="0" layoutInCell="1" allowOverlap="1" wp14:anchorId="3BD00705" wp14:editId="3BD00706">
          <wp:simplePos x="0" y="0"/>
          <wp:positionH relativeFrom="column">
            <wp:posOffset>-300990</wp:posOffset>
          </wp:positionH>
          <wp:positionV relativeFrom="line">
            <wp:posOffset>-294005</wp:posOffset>
          </wp:positionV>
          <wp:extent cx="1212215" cy="548640"/>
          <wp:effectExtent l="0" t="0" r="6985" b="0"/>
          <wp:wrapNone/>
          <wp:docPr id="23" name="Picture 3" descr="IntellSystems-wArrow-logo-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lSystems-wArrow-logo-blk.png"/>
                  <pic:cNvPicPr>
                    <a:picLocks noChangeAspect="1" noChangeArrowheads="1"/>
                  </pic:cNvPicPr>
                </pic:nvPicPr>
                <pic:blipFill>
                  <a:blip r:embed="rId1">
                    <a:extLst>
                      <a:ext uri="{28A0092B-C50C-407E-A947-70E740481C1C}">
                        <a14:useLocalDpi xmlns:a14="http://schemas.microsoft.com/office/drawing/2010/main" val="0"/>
                      </a:ext>
                    </a:extLst>
                  </a:blip>
                  <a:srcRect r="59946"/>
                  <a:stretch>
                    <a:fillRect/>
                  </a:stretch>
                </pic:blipFill>
                <pic:spPr bwMode="auto">
                  <a:xfrm>
                    <a:off x="0" y="0"/>
                    <a:ext cx="121221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8240" behindDoc="0" locked="0" layoutInCell="1" allowOverlap="1" wp14:anchorId="3BD00707" wp14:editId="3BD00708">
          <wp:simplePos x="0" y="0"/>
          <wp:positionH relativeFrom="column">
            <wp:posOffset>4638675</wp:posOffset>
          </wp:positionH>
          <wp:positionV relativeFrom="line">
            <wp:posOffset>-293370</wp:posOffset>
          </wp:positionV>
          <wp:extent cx="2128520" cy="548640"/>
          <wp:effectExtent l="0" t="0" r="0" b="0"/>
          <wp:wrapNone/>
          <wp:docPr id="24" name="Picture 2" descr="IntellSystems-V-and-FYO-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lSystems-V-and-FYO-bl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852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0F0"/>
    <w:multiLevelType w:val="singleLevel"/>
    <w:tmpl w:val="631A55F8"/>
    <w:lvl w:ilvl="0">
      <w:start w:val="1"/>
      <w:numFmt w:val="decimal"/>
      <w:lvlText w:val="%1."/>
      <w:lvlJc w:val="left"/>
      <w:pPr>
        <w:tabs>
          <w:tab w:val="num" w:pos="360"/>
        </w:tabs>
        <w:ind w:left="360" w:hanging="360"/>
      </w:pPr>
      <w:rPr>
        <w:rFonts w:ascii="Calibri" w:hAnsi="Calibri" w:cs="Calibri" w:hint="default"/>
        <w:b w:val="0"/>
        <w:i w:val="0"/>
      </w:rPr>
    </w:lvl>
  </w:abstractNum>
  <w:abstractNum w:abstractNumId="1" w15:restartNumberingAfterBreak="0">
    <w:nsid w:val="0B3D5387"/>
    <w:multiLevelType w:val="hybridMultilevel"/>
    <w:tmpl w:val="6048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06582"/>
    <w:multiLevelType w:val="hybridMultilevel"/>
    <w:tmpl w:val="F2181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B6409"/>
    <w:multiLevelType w:val="hybridMultilevel"/>
    <w:tmpl w:val="6D723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83341"/>
    <w:multiLevelType w:val="singleLevel"/>
    <w:tmpl w:val="631A55F8"/>
    <w:lvl w:ilvl="0">
      <w:start w:val="1"/>
      <w:numFmt w:val="decimal"/>
      <w:lvlText w:val="%1."/>
      <w:lvlJc w:val="left"/>
      <w:pPr>
        <w:tabs>
          <w:tab w:val="num" w:pos="360"/>
        </w:tabs>
        <w:ind w:left="360" w:hanging="360"/>
      </w:pPr>
      <w:rPr>
        <w:rFonts w:ascii="Calibri" w:hAnsi="Calibri" w:cs="Calibri" w:hint="default"/>
        <w:b w:val="0"/>
        <w:i w:val="0"/>
      </w:rPr>
    </w:lvl>
  </w:abstractNum>
  <w:abstractNum w:abstractNumId="5" w15:restartNumberingAfterBreak="0">
    <w:nsid w:val="204A7EF2"/>
    <w:multiLevelType w:val="hybridMultilevel"/>
    <w:tmpl w:val="1578F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E7AFA"/>
    <w:multiLevelType w:val="multilevel"/>
    <w:tmpl w:val="348E7A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7" w15:restartNumberingAfterBreak="0">
    <w:nsid w:val="2C0914A5"/>
    <w:multiLevelType w:val="singleLevel"/>
    <w:tmpl w:val="631A55F8"/>
    <w:lvl w:ilvl="0">
      <w:start w:val="1"/>
      <w:numFmt w:val="decimal"/>
      <w:lvlText w:val="%1."/>
      <w:lvlJc w:val="left"/>
      <w:pPr>
        <w:tabs>
          <w:tab w:val="num" w:pos="360"/>
        </w:tabs>
        <w:ind w:left="360" w:hanging="360"/>
      </w:pPr>
      <w:rPr>
        <w:rFonts w:ascii="Calibri" w:hAnsi="Calibri" w:cs="Calibri" w:hint="default"/>
        <w:b w:val="0"/>
        <w:i w:val="0"/>
      </w:rPr>
    </w:lvl>
  </w:abstractNum>
  <w:abstractNum w:abstractNumId="8" w15:restartNumberingAfterBreak="0">
    <w:nsid w:val="31584230"/>
    <w:multiLevelType w:val="singleLevel"/>
    <w:tmpl w:val="631A55F8"/>
    <w:lvl w:ilvl="0">
      <w:start w:val="1"/>
      <w:numFmt w:val="decimal"/>
      <w:lvlText w:val="%1."/>
      <w:lvlJc w:val="left"/>
      <w:pPr>
        <w:tabs>
          <w:tab w:val="num" w:pos="360"/>
        </w:tabs>
        <w:ind w:left="360" w:hanging="360"/>
      </w:pPr>
      <w:rPr>
        <w:rFonts w:ascii="Calibri" w:hAnsi="Calibri" w:cs="Calibri" w:hint="default"/>
        <w:b w:val="0"/>
        <w:i w:val="0"/>
      </w:rPr>
    </w:lvl>
  </w:abstractNum>
  <w:abstractNum w:abstractNumId="9" w15:restartNumberingAfterBreak="0">
    <w:nsid w:val="33AD20B6"/>
    <w:multiLevelType w:val="singleLevel"/>
    <w:tmpl w:val="631A55F8"/>
    <w:lvl w:ilvl="0">
      <w:start w:val="1"/>
      <w:numFmt w:val="decimal"/>
      <w:lvlText w:val="%1."/>
      <w:lvlJc w:val="left"/>
      <w:pPr>
        <w:tabs>
          <w:tab w:val="num" w:pos="360"/>
        </w:tabs>
        <w:ind w:left="360" w:hanging="360"/>
      </w:pPr>
      <w:rPr>
        <w:rFonts w:ascii="Calibri" w:hAnsi="Calibri" w:cs="Calibri" w:hint="default"/>
        <w:b w:val="0"/>
        <w:i w:val="0"/>
      </w:rPr>
    </w:lvl>
  </w:abstractNum>
  <w:abstractNum w:abstractNumId="10" w15:restartNumberingAfterBreak="0">
    <w:nsid w:val="37656140"/>
    <w:multiLevelType w:val="hybridMultilevel"/>
    <w:tmpl w:val="7D5A4C52"/>
    <w:lvl w:ilvl="0" w:tplc="77543968">
      <w:start w:val="1"/>
      <w:numFmt w:val="bullet"/>
      <w:pStyle w:val="BodyTextBulletedList"/>
      <w:lvlText w:val=""/>
      <w:lvlJc w:val="left"/>
      <w:pPr>
        <w:ind w:left="4072" w:hanging="360"/>
      </w:pPr>
      <w:rPr>
        <w:rFonts w:ascii="Symbol" w:hAnsi="Symbol" w:hint="default"/>
      </w:rPr>
    </w:lvl>
    <w:lvl w:ilvl="1" w:tplc="04090003">
      <w:start w:val="1"/>
      <w:numFmt w:val="bullet"/>
      <w:lvlText w:val="o"/>
      <w:lvlJc w:val="left"/>
      <w:pPr>
        <w:ind w:left="4792" w:hanging="360"/>
      </w:pPr>
      <w:rPr>
        <w:rFonts w:ascii="Courier New" w:hAnsi="Courier New" w:cs="Courier New" w:hint="default"/>
      </w:rPr>
    </w:lvl>
    <w:lvl w:ilvl="2" w:tplc="04090005">
      <w:start w:val="1"/>
      <w:numFmt w:val="bullet"/>
      <w:lvlText w:val=""/>
      <w:lvlJc w:val="left"/>
      <w:pPr>
        <w:ind w:left="5512" w:hanging="360"/>
      </w:pPr>
      <w:rPr>
        <w:rFonts w:ascii="Wingdings" w:hAnsi="Wingdings" w:hint="default"/>
      </w:rPr>
    </w:lvl>
    <w:lvl w:ilvl="3" w:tplc="04090001">
      <w:start w:val="1"/>
      <w:numFmt w:val="bullet"/>
      <w:lvlText w:val=""/>
      <w:lvlJc w:val="left"/>
      <w:pPr>
        <w:ind w:left="6232" w:hanging="360"/>
      </w:pPr>
      <w:rPr>
        <w:rFonts w:ascii="Symbol" w:hAnsi="Symbol" w:hint="default"/>
      </w:rPr>
    </w:lvl>
    <w:lvl w:ilvl="4" w:tplc="04090003">
      <w:start w:val="1"/>
      <w:numFmt w:val="bullet"/>
      <w:lvlText w:val="o"/>
      <w:lvlJc w:val="left"/>
      <w:pPr>
        <w:ind w:left="6952" w:hanging="360"/>
      </w:pPr>
      <w:rPr>
        <w:rFonts w:ascii="Courier New" w:hAnsi="Courier New" w:cs="Courier New" w:hint="default"/>
      </w:rPr>
    </w:lvl>
    <w:lvl w:ilvl="5" w:tplc="04090005">
      <w:start w:val="1"/>
      <w:numFmt w:val="bullet"/>
      <w:lvlText w:val=""/>
      <w:lvlJc w:val="left"/>
      <w:pPr>
        <w:ind w:left="7672" w:hanging="360"/>
      </w:pPr>
      <w:rPr>
        <w:rFonts w:ascii="Wingdings" w:hAnsi="Wingdings" w:hint="default"/>
      </w:rPr>
    </w:lvl>
    <w:lvl w:ilvl="6" w:tplc="04090001">
      <w:start w:val="1"/>
      <w:numFmt w:val="bullet"/>
      <w:lvlText w:val=""/>
      <w:lvlJc w:val="left"/>
      <w:pPr>
        <w:ind w:left="8392" w:hanging="360"/>
      </w:pPr>
      <w:rPr>
        <w:rFonts w:ascii="Symbol" w:hAnsi="Symbol" w:hint="default"/>
      </w:rPr>
    </w:lvl>
    <w:lvl w:ilvl="7" w:tplc="04090003">
      <w:start w:val="1"/>
      <w:numFmt w:val="bullet"/>
      <w:lvlText w:val="o"/>
      <w:lvlJc w:val="left"/>
      <w:pPr>
        <w:ind w:left="9112" w:hanging="360"/>
      </w:pPr>
      <w:rPr>
        <w:rFonts w:ascii="Courier New" w:hAnsi="Courier New" w:cs="Courier New" w:hint="default"/>
      </w:rPr>
    </w:lvl>
    <w:lvl w:ilvl="8" w:tplc="04090005">
      <w:start w:val="1"/>
      <w:numFmt w:val="bullet"/>
      <w:lvlText w:val=""/>
      <w:lvlJc w:val="left"/>
      <w:pPr>
        <w:ind w:left="9832" w:hanging="360"/>
      </w:pPr>
      <w:rPr>
        <w:rFonts w:ascii="Wingdings" w:hAnsi="Wingdings" w:hint="default"/>
      </w:rPr>
    </w:lvl>
  </w:abstractNum>
  <w:abstractNum w:abstractNumId="11" w15:restartNumberingAfterBreak="0">
    <w:nsid w:val="3B172144"/>
    <w:multiLevelType w:val="hybridMultilevel"/>
    <w:tmpl w:val="8A28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81541"/>
    <w:multiLevelType w:val="hybridMultilevel"/>
    <w:tmpl w:val="882A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00B25"/>
    <w:multiLevelType w:val="hybridMultilevel"/>
    <w:tmpl w:val="52E80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066CF"/>
    <w:multiLevelType w:val="hybridMultilevel"/>
    <w:tmpl w:val="C8C486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2D3DC0"/>
    <w:multiLevelType w:val="hybridMultilevel"/>
    <w:tmpl w:val="E7EE1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A158D"/>
    <w:multiLevelType w:val="singleLevel"/>
    <w:tmpl w:val="631A55F8"/>
    <w:lvl w:ilvl="0">
      <w:start w:val="1"/>
      <w:numFmt w:val="decimal"/>
      <w:lvlText w:val="%1."/>
      <w:lvlJc w:val="left"/>
      <w:pPr>
        <w:tabs>
          <w:tab w:val="num" w:pos="360"/>
        </w:tabs>
        <w:ind w:left="360" w:hanging="360"/>
      </w:pPr>
      <w:rPr>
        <w:rFonts w:ascii="Calibri" w:hAnsi="Calibri" w:cs="Calibri" w:hint="default"/>
        <w:b w:val="0"/>
        <w:i w:val="0"/>
      </w:rPr>
    </w:lvl>
  </w:abstractNum>
  <w:abstractNum w:abstractNumId="17" w15:restartNumberingAfterBreak="0">
    <w:nsid w:val="583E0FA3"/>
    <w:multiLevelType w:val="hybridMultilevel"/>
    <w:tmpl w:val="862A9CAC"/>
    <w:lvl w:ilvl="0" w:tplc="0409000F">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B0BF5"/>
    <w:multiLevelType w:val="hybridMultilevel"/>
    <w:tmpl w:val="E5D4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13"/>
  </w:num>
  <w:num w:numId="5">
    <w:abstractNumId w:val="16"/>
  </w:num>
  <w:num w:numId="6">
    <w:abstractNumId w:val="7"/>
  </w:num>
  <w:num w:numId="7">
    <w:abstractNumId w:val="0"/>
  </w:num>
  <w:num w:numId="8">
    <w:abstractNumId w:val="8"/>
  </w:num>
  <w:num w:numId="9">
    <w:abstractNumId w:val="9"/>
  </w:num>
  <w:num w:numId="10">
    <w:abstractNumId w:val="18"/>
  </w:num>
  <w:num w:numId="11">
    <w:abstractNumId w:val="1"/>
  </w:num>
  <w:num w:numId="12">
    <w:abstractNumId w:val="17"/>
  </w:num>
  <w:num w:numId="13">
    <w:abstractNumId w:val="14"/>
  </w:num>
  <w:num w:numId="14">
    <w:abstractNumId w:val="6"/>
  </w:num>
  <w:num w:numId="15">
    <w:abstractNumId w:val="6"/>
  </w:num>
  <w:num w:numId="16">
    <w:abstractNumId w:val="6"/>
  </w:num>
  <w:num w:numId="17">
    <w:abstractNumId w:val="6"/>
  </w:num>
  <w:num w:numId="18">
    <w:abstractNumId w:val="15"/>
  </w:num>
  <w:num w:numId="19">
    <w:abstractNumId w:val="11"/>
  </w:num>
  <w:num w:numId="20">
    <w:abstractNumId w:val="3"/>
  </w:num>
  <w:num w:numId="21">
    <w:abstractNumId w:val="2"/>
  </w:num>
  <w:num w:numId="22">
    <w:abstractNumId w:val="12"/>
  </w:num>
  <w:num w:numId="23">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y Mast">
    <w15:presenceInfo w15:providerId="AD" w15:userId="S::cory.mast@arrow.com::daf1e608-6866-432c-88e0-328c422be4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trackRevisions/>
  <w:defaultTabStop w:val="720"/>
  <w:defaultTableStyle w:val="TableGrid"/>
  <w:evenAndOddHeaders/>
  <w:drawingGridHorizontalSpacing w:val="105"/>
  <w:drawingGridVerticalSpacing w:val="187"/>
  <w:displayHorizontalDrawingGridEvery w:val="2"/>
  <w:characterSpacingControl w:val="doNotCompress"/>
  <w:hdrShapeDefaults>
    <o:shapedefaults v:ext="edit" spidmax="2049" fill="f" fillcolor="white" strokecolor="red">
      <v:fill color="white" on="f"/>
      <v:stroke color="red" weight="3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EA"/>
    <w:rsid w:val="000005B4"/>
    <w:rsid w:val="000008F7"/>
    <w:rsid w:val="00000B11"/>
    <w:rsid w:val="000011C1"/>
    <w:rsid w:val="000016BA"/>
    <w:rsid w:val="00001B3C"/>
    <w:rsid w:val="00001CA8"/>
    <w:rsid w:val="00001FC0"/>
    <w:rsid w:val="00002307"/>
    <w:rsid w:val="000032B6"/>
    <w:rsid w:val="00003763"/>
    <w:rsid w:val="00003A0D"/>
    <w:rsid w:val="00003A44"/>
    <w:rsid w:val="00003CDB"/>
    <w:rsid w:val="00004166"/>
    <w:rsid w:val="00004DF2"/>
    <w:rsid w:val="0000526B"/>
    <w:rsid w:val="0000618A"/>
    <w:rsid w:val="000067F6"/>
    <w:rsid w:val="00006FB4"/>
    <w:rsid w:val="0000765D"/>
    <w:rsid w:val="000078E0"/>
    <w:rsid w:val="00007BA0"/>
    <w:rsid w:val="00007BDA"/>
    <w:rsid w:val="00007E7F"/>
    <w:rsid w:val="0001015A"/>
    <w:rsid w:val="00011125"/>
    <w:rsid w:val="0001117C"/>
    <w:rsid w:val="0001141E"/>
    <w:rsid w:val="00011EA4"/>
    <w:rsid w:val="000121E6"/>
    <w:rsid w:val="000122CC"/>
    <w:rsid w:val="000126A9"/>
    <w:rsid w:val="000127F7"/>
    <w:rsid w:val="00012D7A"/>
    <w:rsid w:val="00012D81"/>
    <w:rsid w:val="00012F5B"/>
    <w:rsid w:val="000131CF"/>
    <w:rsid w:val="000138FB"/>
    <w:rsid w:val="00013C81"/>
    <w:rsid w:val="00013FE5"/>
    <w:rsid w:val="000145AD"/>
    <w:rsid w:val="0001494D"/>
    <w:rsid w:val="00014C62"/>
    <w:rsid w:val="000153C9"/>
    <w:rsid w:val="0001567D"/>
    <w:rsid w:val="000159AE"/>
    <w:rsid w:val="00015C3C"/>
    <w:rsid w:val="00015E85"/>
    <w:rsid w:val="000167D1"/>
    <w:rsid w:val="00016F91"/>
    <w:rsid w:val="00016FBD"/>
    <w:rsid w:val="0001772B"/>
    <w:rsid w:val="000178E9"/>
    <w:rsid w:val="00020001"/>
    <w:rsid w:val="00020250"/>
    <w:rsid w:val="00020323"/>
    <w:rsid w:val="00020C57"/>
    <w:rsid w:val="00020F4C"/>
    <w:rsid w:val="00021056"/>
    <w:rsid w:val="00021D40"/>
    <w:rsid w:val="00021EB6"/>
    <w:rsid w:val="00021FFB"/>
    <w:rsid w:val="00022088"/>
    <w:rsid w:val="000226C3"/>
    <w:rsid w:val="000235FD"/>
    <w:rsid w:val="000236DA"/>
    <w:rsid w:val="0002399F"/>
    <w:rsid w:val="00023B3C"/>
    <w:rsid w:val="00024230"/>
    <w:rsid w:val="00024274"/>
    <w:rsid w:val="00024980"/>
    <w:rsid w:val="000249F3"/>
    <w:rsid w:val="00024A04"/>
    <w:rsid w:val="00024A68"/>
    <w:rsid w:val="00024AB2"/>
    <w:rsid w:val="00024B3B"/>
    <w:rsid w:val="00025396"/>
    <w:rsid w:val="00025B8B"/>
    <w:rsid w:val="00025DF0"/>
    <w:rsid w:val="00026223"/>
    <w:rsid w:val="000267F6"/>
    <w:rsid w:val="00026FCB"/>
    <w:rsid w:val="000271AB"/>
    <w:rsid w:val="00027E4C"/>
    <w:rsid w:val="00027EAA"/>
    <w:rsid w:val="000301EE"/>
    <w:rsid w:val="00030755"/>
    <w:rsid w:val="00030842"/>
    <w:rsid w:val="00030D7F"/>
    <w:rsid w:val="00032059"/>
    <w:rsid w:val="0003227D"/>
    <w:rsid w:val="00032373"/>
    <w:rsid w:val="000323F6"/>
    <w:rsid w:val="000323FB"/>
    <w:rsid w:val="000326AE"/>
    <w:rsid w:val="00032874"/>
    <w:rsid w:val="00032BFD"/>
    <w:rsid w:val="0003313A"/>
    <w:rsid w:val="00033C83"/>
    <w:rsid w:val="00033F4F"/>
    <w:rsid w:val="0003432D"/>
    <w:rsid w:val="00034814"/>
    <w:rsid w:val="000349E5"/>
    <w:rsid w:val="000349E6"/>
    <w:rsid w:val="00034D60"/>
    <w:rsid w:val="00034DBE"/>
    <w:rsid w:val="00034F1F"/>
    <w:rsid w:val="00035469"/>
    <w:rsid w:val="00035759"/>
    <w:rsid w:val="000359AA"/>
    <w:rsid w:val="00036C95"/>
    <w:rsid w:val="00036FA7"/>
    <w:rsid w:val="00037089"/>
    <w:rsid w:val="00037559"/>
    <w:rsid w:val="00037678"/>
    <w:rsid w:val="00037CAF"/>
    <w:rsid w:val="00040B6B"/>
    <w:rsid w:val="00041048"/>
    <w:rsid w:val="000411CF"/>
    <w:rsid w:val="00041416"/>
    <w:rsid w:val="0004175E"/>
    <w:rsid w:val="00041C74"/>
    <w:rsid w:val="00042B3A"/>
    <w:rsid w:val="00042C7C"/>
    <w:rsid w:val="000432E5"/>
    <w:rsid w:val="0004381A"/>
    <w:rsid w:val="000439E1"/>
    <w:rsid w:val="000440CE"/>
    <w:rsid w:val="00044C16"/>
    <w:rsid w:val="00044F8B"/>
    <w:rsid w:val="00045B3E"/>
    <w:rsid w:val="00045E0C"/>
    <w:rsid w:val="00046306"/>
    <w:rsid w:val="000465BD"/>
    <w:rsid w:val="00046CA9"/>
    <w:rsid w:val="00047A72"/>
    <w:rsid w:val="00047ECB"/>
    <w:rsid w:val="000504AA"/>
    <w:rsid w:val="000507C4"/>
    <w:rsid w:val="00050EA6"/>
    <w:rsid w:val="0005121F"/>
    <w:rsid w:val="0005123F"/>
    <w:rsid w:val="0005190A"/>
    <w:rsid w:val="00051A1A"/>
    <w:rsid w:val="00051BE4"/>
    <w:rsid w:val="00051D0B"/>
    <w:rsid w:val="00051E64"/>
    <w:rsid w:val="000525E1"/>
    <w:rsid w:val="00052655"/>
    <w:rsid w:val="00052897"/>
    <w:rsid w:val="000534FF"/>
    <w:rsid w:val="00053601"/>
    <w:rsid w:val="00053B1B"/>
    <w:rsid w:val="000540BE"/>
    <w:rsid w:val="00054CFA"/>
    <w:rsid w:val="00054D06"/>
    <w:rsid w:val="000555D1"/>
    <w:rsid w:val="00056372"/>
    <w:rsid w:val="00056942"/>
    <w:rsid w:val="00056948"/>
    <w:rsid w:val="00056FD7"/>
    <w:rsid w:val="000579B4"/>
    <w:rsid w:val="00057C22"/>
    <w:rsid w:val="00057DF6"/>
    <w:rsid w:val="000600D1"/>
    <w:rsid w:val="00060213"/>
    <w:rsid w:val="00060286"/>
    <w:rsid w:val="00060C0F"/>
    <w:rsid w:val="00060DB5"/>
    <w:rsid w:val="00060E1A"/>
    <w:rsid w:val="00060F38"/>
    <w:rsid w:val="00061BDC"/>
    <w:rsid w:val="000620D0"/>
    <w:rsid w:val="00062204"/>
    <w:rsid w:val="0006249A"/>
    <w:rsid w:val="00062AA1"/>
    <w:rsid w:val="00063426"/>
    <w:rsid w:val="00063688"/>
    <w:rsid w:val="000643D9"/>
    <w:rsid w:val="0006460C"/>
    <w:rsid w:val="0006463B"/>
    <w:rsid w:val="00064687"/>
    <w:rsid w:val="0006474A"/>
    <w:rsid w:val="00064DFA"/>
    <w:rsid w:val="00065155"/>
    <w:rsid w:val="00065289"/>
    <w:rsid w:val="00065733"/>
    <w:rsid w:val="000661B9"/>
    <w:rsid w:val="00066BED"/>
    <w:rsid w:val="00066EA5"/>
    <w:rsid w:val="000670C9"/>
    <w:rsid w:val="00067C81"/>
    <w:rsid w:val="00067DD9"/>
    <w:rsid w:val="00070250"/>
    <w:rsid w:val="0007101C"/>
    <w:rsid w:val="00071535"/>
    <w:rsid w:val="0007167F"/>
    <w:rsid w:val="000720F3"/>
    <w:rsid w:val="0007246C"/>
    <w:rsid w:val="0007251F"/>
    <w:rsid w:val="00072B8C"/>
    <w:rsid w:val="0007312F"/>
    <w:rsid w:val="00073657"/>
    <w:rsid w:val="000736BF"/>
    <w:rsid w:val="000742A6"/>
    <w:rsid w:val="0007491C"/>
    <w:rsid w:val="000751DA"/>
    <w:rsid w:val="0007564E"/>
    <w:rsid w:val="00075C88"/>
    <w:rsid w:val="00075CA6"/>
    <w:rsid w:val="00076EEB"/>
    <w:rsid w:val="00077510"/>
    <w:rsid w:val="0008051D"/>
    <w:rsid w:val="00080B7F"/>
    <w:rsid w:val="00081008"/>
    <w:rsid w:val="000810DC"/>
    <w:rsid w:val="00081109"/>
    <w:rsid w:val="00081E40"/>
    <w:rsid w:val="000820F9"/>
    <w:rsid w:val="000822F9"/>
    <w:rsid w:val="0008238B"/>
    <w:rsid w:val="00082CCF"/>
    <w:rsid w:val="0008322E"/>
    <w:rsid w:val="00083232"/>
    <w:rsid w:val="00083431"/>
    <w:rsid w:val="00083F30"/>
    <w:rsid w:val="000841B7"/>
    <w:rsid w:val="0008534E"/>
    <w:rsid w:val="00085388"/>
    <w:rsid w:val="00085ADC"/>
    <w:rsid w:val="00085ED5"/>
    <w:rsid w:val="0008616B"/>
    <w:rsid w:val="000861A7"/>
    <w:rsid w:val="00086AE4"/>
    <w:rsid w:val="00086E03"/>
    <w:rsid w:val="00086EBA"/>
    <w:rsid w:val="00087112"/>
    <w:rsid w:val="0008752C"/>
    <w:rsid w:val="00087690"/>
    <w:rsid w:val="0008794E"/>
    <w:rsid w:val="00087BB8"/>
    <w:rsid w:val="00087C31"/>
    <w:rsid w:val="00090351"/>
    <w:rsid w:val="00090597"/>
    <w:rsid w:val="00090903"/>
    <w:rsid w:val="00090EAC"/>
    <w:rsid w:val="0009121B"/>
    <w:rsid w:val="00091460"/>
    <w:rsid w:val="00091554"/>
    <w:rsid w:val="00092321"/>
    <w:rsid w:val="00092766"/>
    <w:rsid w:val="0009290E"/>
    <w:rsid w:val="00092F45"/>
    <w:rsid w:val="00094EC3"/>
    <w:rsid w:val="000954B8"/>
    <w:rsid w:val="000955B8"/>
    <w:rsid w:val="000956E2"/>
    <w:rsid w:val="00095F15"/>
    <w:rsid w:val="00095FE0"/>
    <w:rsid w:val="00096093"/>
    <w:rsid w:val="00096230"/>
    <w:rsid w:val="0009649F"/>
    <w:rsid w:val="00096D11"/>
    <w:rsid w:val="0009790B"/>
    <w:rsid w:val="000A015F"/>
    <w:rsid w:val="000A02BB"/>
    <w:rsid w:val="000A0FA5"/>
    <w:rsid w:val="000A15DF"/>
    <w:rsid w:val="000A1742"/>
    <w:rsid w:val="000A18D1"/>
    <w:rsid w:val="000A2187"/>
    <w:rsid w:val="000A221B"/>
    <w:rsid w:val="000A28BB"/>
    <w:rsid w:val="000A3280"/>
    <w:rsid w:val="000A33FE"/>
    <w:rsid w:val="000A35F8"/>
    <w:rsid w:val="000A374C"/>
    <w:rsid w:val="000A3A04"/>
    <w:rsid w:val="000A3A8A"/>
    <w:rsid w:val="000A3DD7"/>
    <w:rsid w:val="000A408A"/>
    <w:rsid w:val="000A41A4"/>
    <w:rsid w:val="000A445C"/>
    <w:rsid w:val="000A4771"/>
    <w:rsid w:val="000A4AFF"/>
    <w:rsid w:val="000A4E67"/>
    <w:rsid w:val="000A522C"/>
    <w:rsid w:val="000A5A63"/>
    <w:rsid w:val="000A65A0"/>
    <w:rsid w:val="000A70C0"/>
    <w:rsid w:val="000A7F57"/>
    <w:rsid w:val="000B01DB"/>
    <w:rsid w:val="000B02F8"/>
    <w:rsid w:val="000B06F6"/>
    <w:rsid w:val="000B0EEB"/>
    <w:rsid w:val="000B1CA6"/>
    <w:rsid w:val="000B2139"/>
    <w:rsid w:val="000B2337"/>
    <w:rsid w:val="000B2719"/>
    <w:rsid w:val="000B2D1B"/>
    <w:rsid w:val="000B3608"/>
    <w:rsid w:val="000B37F6"/>
    <w:rsid w:val="000B387C"/>
    <w:rsid w:val="000B39A4"/>
    <w:rsid w:val="000B3D03"/>
    <w:rsid w:val="000B43EF"/>
    <w:rsid w:val="000B5705"/>
    <w:rsid w:val="000B59BE"/>
    <w:rsid w:val="000B632C"/>
    <w:rsid w:val="000B66D6"/>
    <w:rsid w:val="000B67ED"/>
    <w:rsid w:val="000B68B3"/>
    <w:rsid w:val="000B6E2F"/>
    <w:rsid w:val="000B77A3"/>
    <w:rsid w:val="000B7DDD"/>
    <w:rsid w:val="000C02B5"/>
    <w:rsid w:val="000C03C0"/>
    <w:rsid w:val="000C04D0"/>
    <w:rsid w:val="000C06F7"/>
    <w:rsid w:val="000C0A4E"/>
    <w:rsid w:val="000C14B2"/>
    <w:rsid w:val="000C1884"/>
    <w:rsid w:val="000C2C16"/>
    <w:rsid w:val="000C2E47"/>
    <w:rsid w:val="000C365C"/>
    <w:rsid w:val="000C4810"/>
    <w:rsid w:val="000C48DB"/>
    <w:rsid w:val="000C4C64"/>
    <w:rsid w:val="000C51CC"/>
    <w:rsid w:val="000C527B"/>
    <w:rsid w:val="000C5341"/>
    <w:rsid w:val="000C5564"/>
    <w:rsid w:val="000C56D6"/>
    <w:rsid w:val="000C594E"/>
    <w:rsid w:val="000C5FF1"/>
    <w:rsid w:val="000C6491"/>
    <w:rsid w:val="000C66D9"/>
    <w:rsid w:val="000C6A2E"/>
    <w:rsid w:val="000C6E4D"/>
    <w:rsid w:val="000C75B9"/>
    <w:rsid w:val="000C775A"/>
    <w:rsid w:val="000C77BE"/>
    <w:rsid w:val="000C7C03"/>
    <w:rsid w:val="000C7EF8"/>
    <w:rsid w:val="000D062E"/>
    <w:rsid w:val="000D07C1"/>
    <w:rsid w:val="000D09E3"/>
    <w:rsid w:val="000D0DE9"/>
    <w:rsid w:val="000D1035"/>
    <w:rsid w:val="000D10CC"/>
    <w:rsid w:val="000D124D"/>
    <w:rsid w:val="000D1358"/>
    <w:rsid w:val="000D147B"/>
    <w:rsid w:val="000D184D"/>
    <w:rsid w:val="000D18A7"/>
    <w:rsid w:val="000D1947"/>
    <w:rsid w:val="000D1978"/>
    <w:rsid w:val="000D197E"/>
    <w:rsid w:val="000D257D"/>
    <w:rsid w:val="000D276A"/>
    <w:rsid w:val="000D27FF"/>
    <w:rsid w:val="000D326B"/>
    <w:rsid w:val="000D32D5"/>
    <w:rsid w:val="000D38AF"/>
    <w:rsid w:val="000D44C8"/>
    <w:rsid w:val="000D4885"/>
    <w:rsid w:val="000D5392"/>
    <w:rsid w:val="000D5BC1"/>
    <w:rsid w:val="000D5ECC"/>
    <w:rsid w:val="000D621A"/>
    <w:rsid w:val="000D69CC"/>
    <w:rsid w:val="000D7047"/>
    <w:rsid w:val="000D7097"/>
    <w:rsid w:val="000D780B"/>
    <w:rsid w:val="000D7831"/>
    <w:rsid w:val="000E00DB"/>
    <w:rsid w:val="000E0644"/>
    <w:rsid w:val="000E073A"/>
    <w:rsid w:val="000E0F82"/>
    <w:rsid w:val="000E10C3"/>
    <w:rsid w:val="000E164E"/>
    <w:rsid w:val="000E18C0"/>
    <w:rsid w:val="000E1930"/>
    <w:rsid w:val="000E21D0"/>
    <w:rsid w:val="000E25D2"/>
    <w:rsid w:val="000E41CD"/>
    <w:rsid w:val="000E4F00"/>
    <w:rsid w:val="000E51C7"/>
    <w:rsid w:val="000E5531"/>
    <w:rsid w:val="000E5CC7"/>
    <w:rsid w:val="000E6801"/>
    <w:rsid w:val="000E6D03"/>
    <w:rsid w:val="000E76B2"/>
    <w:rsid w:val="000F0247"/>
    <w:rsid w:val="000F0354"/>
    <w:rsid w:val="000F05BC"/>
    <w:rsid w:val="000F0BDC"/>
    <w:rsid w:val="000F0C27"/>
    <w:rsid w:val="000F0C84"/>
    <w:rsid w:val="000F1061"/>
    <w:rsid w:val="000F13CB"/>
    <w:rsid w:val="000F1557"/>
    <w:rsid w:val="000F160B"/>
    <w:rsid w:val="000F185E"/>
    <w:rsid w:val="000F1E3E"/>
    <w:rsid w:val="000F2510"/>
    <w:rsid w:val="000F271D"/>
    <w:rsid w:val="000F2808"/>
    <w:rsid w:val="000F294C"/>
    <w:rsid w:val="000F44D9"/>
    <w:rsid w:val="000F4571"/>
    <w:rsid w:val="000F4617"/>
    <w:rsid w:val="000F47B2"/>
    <w:rsid w:val="000F4C2C"/>
    <w:rsid w:val="000F5345"/>
    <w:rsid w:val="000F5468"/>
    <w:rsid w:val="000F577E"/>
    <w:rsid w:val="000F5AB9"/>
    <w:rsid w:val="000F5B36"/>
    <w:rsid w:val="000F600F"/>
    <w:rsid w:val="000F6475"/>
    <w:rsid w:val="000F6538"/>
    <w:rsid w:val="000F704F"/>
    <w:rsid w:val="000F7054"/>
    <w:rsid w:val="000F71CB"/>
    <w:rsid w:val="000F749D"/>
    <w:rsid w:val="000F7DD9"/>
    <w:rsid w:val="00100296"/>
    <w:rsid w:val="001002C8"/>
    <w:rsid w:val="00100391"/>
    <w:rsid w:val="00100820"/>
    <w:rsid w:val="00100914"/>
    <w:rsid w:val="001009E1"/>
    <w:rsid w:val="00100A17"/>
    <w:rsid w:val="00100F56"/>
    <w:rsid w:val="00101440"/>
    <w:rsid w:val="001014E8"/>
    <w:rsid w:val="001018CC"/>
    <w:rsid w:val="001019F6"/>
    <w:rsid w:val="00102869"/>
    <w:rsid w:val="001028DE"/>
    <w:rsid w:val="00102A2A"/>
    <w:rsid w:val="00102AD7"/>
    <w:rsid w:val="00102E54"/>
    <w:rsid w:val="00103272"/>
    <w:rsid w:val="00103651"/>
    <w:rsid w:val="00103D17"/>
    <w:rsid w:val="00103EEB"/>
    <w:rsid w:val="00104046"/>
    <w:rsid w:val="00104096"/>
    <w:rsid w:val="001044DB"/>
    <w:rsid w:val="0010511F"/>
    <w:rsid w:val="001059EB"/>
    <w:rsid w:val="00105AEC"/>
    <w:rsid w:val="00106239"/>
    <w:rsid w:val="00106514"/>
    <w:rsid w:val="0010673F"/>
    <w:rsid w:val="00106C9A"/>
    <w:rsid w:val="00106FF7"/>
    <w:rsid w:val="00107146"/>
    <w:rsid w:val="001076E5"/>
    <w:rsid w:val="00107862"/>
    <w:rsid w:val="0010792A"/>
    <w:rsid w:val="0010794F"/>
    <w:rsid w:val="00107AE6"/>
    <w:rsid w:val="00107BB3"/>
    <w:rsid w:val="00107BE0"/>
    <w:rsid w:val="001100E9"/>
    <w:rsid w:val="00110141"/>
    <w:rsid w:val="001103BB"/>
    <w:rsid w:val="001106EB"/>
    <w:rsid w:val="00110EA6"/>
    <w:rsid w:val="00110F6B"/>
    <w:rsid w:val="001115C2"/>
    <w:rsid w:val="001116D3"/>
    <w:rsid w:val="00111992"/>
    <w:rsid w:val="0011235F"/>
    <w:rsid w:val="00112999"/>
    <w:rsid w:val="001140E0"/>
    <w:rsid w:val="00114CF5"/>
    <w:rsid w:val="00115F42"/>
    <w:rsid w:val="001162BB"/>
    <w:rsid w:val="001167C0"/>
    <w:rsid w:val="00116C92"/>
    <w:rsid w:val="0011722C"/>
    <w:rsid w:val="00117C02"/>
    <w:rsid w:val="00117DF8"/>
    <w:rsid w:val="00117FC6"/>
    <w:rsid w:val="00120079"/>
    <w:rsid w:val="00120280"/>
    <w:rsid w:val="0012067E"/>
    <w:rsid w:val="00121B13"/>
    <w:rsid w:val="00121CD9"/>
    <w:rsid w:val="001224D7"/>
    <w:rsid w:val="00122D44"/>
    <w:rsid w:val="00122FAE"/>
    <w:rsid w:val="00123534"/>
    <w:rsid w:val="0012363B"/>
    <w:rsid w:val="001237F2"/>
    <w:rsid w:val="00123D9E"/>
    <w:rsid w:val="00123DAE"/>
    <w:rsid w:val="001247D5"/>
    <w:rsid w:val="00124FE5"/>
    <w:rsid w:val="00125211"/>
    <w:rsid w:val="001254BE"/>
    <w:rsid w:val="001256BA"/>
    <w:rsid w:val="001261A5"/>
    <w:rsid w:val="0012651D"/>
    <w:rsid w:val="0012667B"/>
    <w:rsid w:val="00126990"/>
    <w:rsid w:val="00126C64"/>
    <w:rsid w:val="0012709D"/>
    <w:rsid w:val="00127D91"/>
    <w:rsid w:val="001301EF"/>
    <w:rsid w:val="00130F05"/>
    <w:rsid w:val="00131251"/>
    <w:rsid w:val="001312ED"/>
    <w:rsid w:val="00131327"/>
    <w:rsid w:val="00131568"/>
    <w:rsid w:val="001318EB"/>
    <w:rsid w:val="00131D93"/>
    <w:rsid w:val="00131E42"/>
    <w:rsid w:val="00132507"/>
    <w:rsid w:val="0013259B"/>
    <w:rsid w:val="001327E7"/>
    <w:rsid w:val="001329D5"/>
    <w:rsid w:val="00132B4E"/>
    <w:rsid w:val="00133155"/>
    <w:rsid w:val="00133423"/>
    <w:rsid w:val="0013349F"/>
    <w:rsid w:val="001335C0"/>
    <w:rsid w:val="001337F0"/>
    <w:rsid w:val="00133A48"/>
    <w:rsid w:val="00133AC5"/>
    <w:rsid w:val="00133B1E"/>
    <w:rsid w:val="00133D33"/>
    <w:rsid w:val="0013468F"/>
    <w:rsid w:val="0013543C"/>
    <w:rsid w:val="00135E40"/>
    <w:rsid w:val="0013638D"/>
    <w:rsid w:val="0013652F"/>
    <w:rsid w:val="0013658A"/>
    <w:rsid w:val="00136D64"/>
    <w:rsid w:val="00136DD5"/>
    <w:rsid w:val="001375F0"/>
    <w:rsid w:val="00137B3F"/>
    <w:rsid w:val="00140445"/>
    <w:rsid w:val="00140822"/>
    <w:rsid w:val="00140A5B"/>
    <w:rsid w:val="00141282"/>
    <w:rsid w:val="00141629"/>
    <w:rsid w:val="0014209C"/>
    <w:rsid w:val="0014213A"/>
    <w:rsid w:val="0014224B"/>
    <w:rsid w:val="001427BF"/>
    <w:rsid w:val="00142A3D"/>
    <w:rsid w:val="00142DDB"/>
    <w:rsid w:val="00142E33"/>
    <w:rsid w:val="00142F3D"/>
    <w:rsid w:val="00143241"/>
    <w:rsid w:val="0014327C"/>
    <w:rsid w:val="0014360D"/>
    <w:rsid w:val="00143F65"/>
    <w:rsid w:val="0014400F"/>
    <w:rsid w:val="0014401E"/>
    <w:rsid w:val="0014410F"/>
    <w:rsid w:val="001441A0"/>
    <w:rsid w:val="001450EE"/>
    <w:rsid w:val="001451BE"/>
    <w:rsid w:val="001454E9"/>
    <w:rsid w:val="00145B15"/>
    <w:rsid w:val="00146BC0"/>
    <w:rsid w:val="00146E8E"/>
    <w:rsid w:val="00146F38"/>
    <w:rsid w:val="0014710D"/>
    <w:rsid w:val="0014732E"/>
    <w:rsid w:val="00147F69"/>
    <w:rsid w:val="00150CD1"/>
    <w:rsid w:val="00150E1A"/>
    <w:rsid w:val="00151364"/>
    <w:rsid w:val="00151779"/>
    <w:rsid w:val="00151A75"/>
    <w:rsid w:val="00151BE2"/>
    <w:rsid w:val="00152581"/>
    <w:rsid w:val="0015263B"/>
    <w:rsid w:val="00152679"/>
    <w:rsid w:val="001526CA"/>
    <w:rsid w:val="001532FD"/>
    <w:rsid w:val="0015366E"/>
    <w:rsid w:val="00153A38"/>
    <w:rsid w:val="00153C7C"/>
    <w:rsid w:val="0015415A"/>
    <w:rsid w:val="00154939"/>
    <w:rsid w:val="00154E4F"/>
    <w:rsid w:val="00155361"/>
    <w:rsid w:val="00155719"/>
    <w:rsid w:val="001558C9"/>
    <w:rsid w:val="00155FF7"/>
    <w:rsid w:val="0015639D"/>
    <w:rsid w:val="0015666C"/>
    <w:rsid w:val="00156809"/>
    <w:rsid w:val="001568B6"/>
    <w:rsid w:val="00156AFF"/>
    <w:rsid w:val="00156E37"/>
    <w:rsid w:val="00156F4A"/>
    <w:rsid w:val="00157164"/>
    <w:rsid w:val="00157D41"/>
    <w:rsid w:val="00160384"/>
    <w:rsid w:val="00160906"/>
    <w:rsid w:val="00160F02"/>
    <w:rsid w:val="00161070"/>
    <w:rsid w:val="001611A2"/>
    <w:rsid w:val="00162474"/>
    <w:rsid w:val="00162B25"/>
    <w:rsid w:val="001633B5"/>
    <w:rsid w:val="00163482"/>
    <w:rsid w:val="001641EB"/>
    <w:rsid w:val="00164833"/>
    <w:rsid w:val="00165258"/>
    <w:rsid w:val="001653D2"/>
    <w:rsid w:val="00165578"/>
    <w:rsid w:val="00165844"/>
    <w:rsid w:val="00165BD2"/>
    <w:rsid w:val="00165CE7"/>
    <w:rsid w:val="00165D09"/>
    <w:rsid w:val="00165EAD"/>
    <w:rsid w:val="00165EFD"/>
    <w:rsid w:val="00165F31"/>
    <w:rsid w:val="00166812"/>
    <w:rsid w:val="00166813"/>
    <w:rsid w:val="0016684E"/>
    <w:rsid w:val="001673B3"/>
    <w:rsid w:val="001673CC"/>
    <w:rsid w:val="00167D14"/>
    <w:rsid w:val="001701F1"/>
    <w:rsid w:val="0017067B"/>
    <w:rsid w:val="001711D5"/>
    <w:rsid w:val="001720FE"/>
    <w:rsid w:val="0017294C"/>
    <w:rsid w:val="00172A0E"/>
    <w:rsid w:val="00172F3A"/>
    <w:rsid w:val="00172F47"/>
    <w:rsid w:val="0017368F"/>
    <w:rsid w:val="00173E1C"/>
    <w:rsid w:val="00174981"/>
    <w:rsid w:val="00175004"/>
    <w:rsid w:val="001754C2"/>
    <w:rsid w:val="001756A4"/>
    <w:rsid w:val="00176869"/>
    <w:rsid w:val="001768F7"/>
    <w:rsid w:val="00176E45"/>
    <w:rsid w:val="00177576"/>
    <w:rsid w:val="00177622"/>
    <w:rsid w:val="001777E0"/>
    <w:rsid w:val="00177B67"/>
    <w:rsid w:val="00177EA8"/>
    <w:rsid w:val="00177F75"/>
    <w:rsid w:val="001802AA"/>
    <w:rsid w:val="00180595"/>
    <w:rsid w:val="0018091E"/>
    <w:rsid w:val="00180ACF"/>
    <w:rsid w:val="00180B94"/>
    <w:rsid w:val="00180BE8"/>
    <w:rsid w:val="00180FB0"/>
    <w:rsid w:val="0018107E"/>
    <w:rsid w:val="00181396"/>
    <w:rsid w:val="00181617"/>
    <w:rsid w:val="001816CA"/>
    <w:rsid w:val="0018176D"/>
    <w:rsid w:val="00181A18"/>
    <w:rsid w:val="00182237"/>
    <w:rsid w:val="001822B7"/>
    <w:rsid w:val="001824E8"/>
    <w:rsid w:val="001827E8"/>
    <w:rsid w:val="00182B8A"/>
    <w:rsid w:val="00182F6E"/>
    <w:rsid w:val="00183055"/>
    <w:rsid w:val="00183F54"/>
    <w:rsid w:val="00184464"/>
    <w:rsid w:val="001849B6"/>
    <w:rsid w:val="00184A71"/>
    <w:rsid w:val="001850F5"/>
    <w:rsid w:val="00185877"/>
    <w:rsid w:val="00185D0B"/>
    <w:rsid w:val="00185D41"/>
    <w:rsid w:val="00185E08"/>
    <w:rsid w:val="00186331"/>
    <w:rsid w:val="001866FE"/>
    <w:rsid w:val="00186883"/>
    <w:rsid w:val="001875BB"/>
    <w:rsid w:val="00190189"/>
    <w:rsid w:val="00190AAA"/>
    <w:rsid w:val="00190B93"/>
    <w:rsid w:val="00190D3E"/>
    <w:rsid w:val="001911E5"/>
    <w:rsid w:val="00191422"/>
    <w:rsid w:val="00191C15"/>
    <w:rsid w:val="00191D51"/>
    <w:rsid w:val="00191DCE"/>
    <w:rsid w:val="001920FF"/>
    <w:rsid w:val="00192962"/>
    <w:rsid w:val="00192A19"/>
    <w:rsid w:val="00192F19"/>
    <w:rsid w:val="001936A5"/>
    <w:rsid w:val="001939FE"/>
    <w:rsid w:val="001943CD"/>
    <w:rsid w:val="0019446B"/>
    <w:rsid w:val="00194472"/>
    <w:rsid w:val="001946B6"/>
    <w:rsid w:val="00194C21"/>
    <w:rsid w:val="00194D70"/>
    <w:rsid w:val="0019509C"/>
    <w:rsid w:val="0019536D"/>
    <w:rsid w:val="00195555"/>
    <w:rsid w:val="00195951"/>
    <w:rsid w:val="00196E7C"/>
    <w:rsid w:val="00197DB1"/>
    <w:rsid w:val="001A0E18"/>
    <w:rsid w:val="001A1880"/>
    <w:rsid w:val="001A1C2B"/>
    <w:rsid w:val="001A231A"/>
    <w:rsid w:val="001A2A1E"/>
    <w:rsid w:val="001A2CE9"/>
    <w:rsid w:val="001A2E69"/>
    <w:rsid w:val="001A3AFF"/>
    <w:rsid w:val="001A4C2F"/>
    <w:rsid w:val="001A4DD3"/>
    <w:rsid w:val="001A4E71"/>
    <w:rsid w:val="001A5905"/>
    <w:rsid w:val="001A5CCB"/>
    <w:rsid w:val="001A603C"/>
    <w:rsid w:val="001A619C"/>
    <w:rsid w:val="001A62AA"/>
    <w:rsid w:val="001A6304"/>
    <w:rsid w:val="001A675B"/>
    <w:rsid w:val="001A6880"/>
    <w:rsid w:val="001A6E9D"/>
    <w:rsid w:val="001B0F74"/>
    <w:rsid w:val="001B1355"/>
    <w:rsid w:val="001B15EC"/>
    <w:rsid w:val="001B19B8"/>
    <w:rsid w:val="001B1AF7"/>
    <w:rsid w:val="001B20EC"/>
    <w:rsid w:val="001B212B"/>
    <w:rsid w:val="001B244D"/>
    <w:rsid w:val="001B268C"/>
    <w:rsid w:val="001B26F7"/>
    <w:rsid w:val="001B3119"/>
    <w:rsid w:val="001B3146"/>
    <w:rsid w:val="001B348A"/>
    <w:rsid w:val="001B446E"/>
    <w:rsid w:val="001B4B25"/>
    <w:rsid w:val="001B503E"/>
    <w:rsid w:val="001B585E"/>
    <w:rsid w:val="001B590B"/>
    <w:rsid w:val="001B5C86"/>
    <w:rsid w:val="001B6DAB"/>
    <w:rsid w:val="001B7BAD"/>
    <w:rsid w:val="001B7FEF"/>
    <w:rsid w:val="001C011E"/>
    <w:rsid w:val="001C0668"/>
    <w:rsid w:val="001C07AF"/>
    <w:rsid w:val="001C0ADB"/>
    <w:rsid w:val="001C0FB4"/>
    <w:rsid w:val="001C124D"/>
    <w:rsid w:val="001C136E"/>
    <w:rsid w:val="001C15BD"/>
    <w:rsid w:val="001C17C2"/>
    <w:rsid w:val="001C17CE"/>
    <w:rsid w:val="001C25C3"/>
    <w:rsid w:val="001C2A3C"/>
    <w:rsid w:val="001C30DA"/>
    <w:rsid w:val="001C3A8D"/>
    <w:rsid w:val="001C475D"/>
    <w:rsid w:val="001C4C38"/>
    <w:rsid w:val="001C5476"/>
    <w:rsid w:val="001C5973"/>
    <w:rsid w:val="001C5998"/>
    <w:rsid w:val="001C5ADD"/>
    <w:rsid w:val="001C5F8D"/>
    <w:rsid w:val="001C6C23"/>
    <w:rsid w:val="001C7050"/>
    <w:rsid w:val="001C7094"/>
    <w:rsid w:val="001C71DC"/>
    <w:rsid w:val="001C745B"/>
    <w:rsid w:val="001C7B7B"/>
    <w:rsid w:val="001C7B86"/>
    <w:rsid w:val="001D0485"/>
    <w:rsid w:val="001D0711"/>
    <w:rsid w:val="001D0816"/>
    <w:rsid w:val="001D08ED"/>
    <w:rsid w:val="001D11B7"/>
    <w:rsid w:val="001D131D"/>
    <w:rsid w:val="001D1948"/>
    <w:rsid w:val="001D1B16"/>
    <w:rsid w:val="001D2B1C"/>
    <w:rsid w:val="001D3275"/>
    <w:rsid w:val="001D331A"/>
    <w:rsid w:val="001D465C"/>
    <w:rsid w:val="001D4740"/>
    <w:rsid w:val="001D4BDA"/>
    <w:rsid w:val="001D51EE"/>
    <w:rsid w:val="001D5253"/>
    <w:rsid w:val="001D52A4"/>
    <w:rsid w:val="001D55A1"/>
    <w:rsid w:val="001D6053"/>
    <w:rsid w:val="001D6B79"/>
    <w:rsid w:val="001D6D4E"/>
    <w:rsid w:val="001D70EF"/>
    <w:rsid w:val="001D7148"/>
    <w:rsid w:val="001D7185"/>
    <w:rsid w:val="001D7A45"/>
    <w:rsid w:val="001D7A92"/>
    <w:rsid w:val="001D7AE9"/>
    <w:rsid w:val="001D7DC3"/>
    <w:rsid w:val="001E0BA7"/>
    <w:rsid w:val="001E0EE9"/>
    <w:rsid w:val="001E103A"/>
    <w:rsid w:val="001E11B9"/>
    <w:rsid w:val="001E157C"/>
    <w:rsid w:val="001E158F"/>
    <w:rsid w:val="001E1741"/>
    <w:rsid w:val="001E1768"/>
    <w:rsid w:val="001E1B93"/>
    <w:rsid w:val="001E21D4"/>
    <w:rsid w:val="001E22F8"/>
    <w:rsid w:val="001E266A"/>
    <w:rsid w:val="001E302D"/>
    <w:rsid w:val="001E3399"/>
    <w:rsid w:val="001E341E"/>
    <w:rsid w:val="001E34DA"/>
    <w:rsid w:val="001E376D"/>
    <w:rsid w:val="001E3A93"/>
    <w:rsid w:val="001E3C66"/>
    <w:rsid w:val="001E3C9B"/>
    <w:rsid w:val="001E4CBE"/>
    <w:rsid w:val="001E51BF"/>
    <w:rsid w:val="001E5285"/>
    <w:rsid w:val="001E57A5"/>
    <w:rsid w:val="001E58F9"/>
    <w:rsid w:val="001E5E7B"/>
    <w:rsid w:val="001E6014"/>
    <w:rsid w:val="001E6024"/>
    <w:rsid w:val="001E634B"/>
    <w:rsid w:val="001E6928"/>
    <w:rsid w:val="001E6C7A"/>
    <w:rsid w:val="001E6D2D"/>
    <w:rsid w:val="001E6E6B"/>
    <w:rsid w:val="001E6FC5"/>
    <w:rsid w:val="001E7A55"/>
    <w:rsid w:val="001E7BD8"/>
    <w:rsid w:val="001F0504"/>
    <w:rsid w:val="001F05E6"/>
    <w:rsid w:val="001F0B99"/>
    <w:rsid w:val="001F0BD9"/>
    <w:rsid w:val="001F0C34"/>
    <w:rsid w:val="001F0C3D"/>
    <w:rsid w:val="001F0CE0"/>
    <w:rsid w:val="001F0CEC"/>
    <w:rsid w:val="001F13E0"/>
    <w:rsid w:val="001F1A58"/>
    <w:rsid w:val="001F2469"/>
    <w:rsid w:val="001F28D8"/>
    <w:rsid w:val="001F29D8"/>
    <w:rsid w:val="001F2A47"/>
    <w:rsid w:val="001F2B7D"/>
    <w:rsid w:val="001F2D09"/>
    <w:rsid w:val="001F2EE9"/>
    <w:rsid w:val="001F3379"/>
    <w:rsid w:val="001F39ED"/>
    <w:rsid w:val="001F3A65"/>
    <w:rsid w:val="001F4107"/>
    <w:rsid w:val="001F4269"/>
    <w:rsid w:val="001F4D83"/>
    <w:rsid w:val="001F5489"/>
    <w:rsid w:val="001F5819"/>
    <w:rsid w:val="001F5EF9"/>
    <w:rsid w:val="001F6026"/>
    <w:rsid w:val="001F660E"/>
    <w:rsid w:val="001F663C"/>
    <w:rsid w:val="001F666D"/>
    <w:rsid w:val="001F6753"/>
    <w:rsid w:val="001F6F93"/>
    <w:rsid w:val="001F7081"/>
    <w:rsid w:val="001F791A"/>
    <w:rsid w:val="001F7D82"/>
    <w:rsid w:val="00200171"/>
    <w:rsid w:val="00200C49"/>
    <w:rsid w:val="0020171E"/>
    <w:rsid w:val="00201B92"/>
    <w:rsid w:val="00201E03"/>
    <w:rsid w:val="00201E58"/>
    <w:rsid w:val="00201FC7"/>
    <w:rsid w:val="002028A9"/>
    <w:rsid w:val="00202D95"/>
    <w:rsid w:val="00203337"/>
    <w:rsid w:val="002036C5"/>
    <w:rsid w:val="002038A5"/>
    <w:rsid w:val="00203CB8"/>
    <w:rsid w:val="00204B52"/>
    <w:rsid w:val="00204F2F"/>
    <w:rsid w:val="00204F67"/>
    <w:rsid w:val="00205584"/>
    <w:rsid w:val="002058CA"/>
    <w:rsid w:val="0020597F"/>
    <w:rsid w:val="00205C80"/>
    <w:rsid w:val="00206322"/>
    <w:rsid w:val="00206989"/>
    <w:rsid w:val="002070D1"/>
    <w:rsid w:val="002073D5"/>
    <w:rsid w:val="00207A96"/>
    <w:rsid w:val="00207B3F"/>
    <w:rsid w:val="002105D1"/>
    <w:rsid w:val="00211655"/>
    <w:rsid w:val="0021221B"/>
    <w:rsid w:val="002124FB"/>
    <w:rsid w:val="002125D0"/>
    <w:rsid w:val="00212CA6"/>
    <w:rsid w:val="002130CD"/>
    <w:rsid w:val="002130E0"/>
    <w:rsid w:val="00213E26"/>
    <w:rsid w:val="002147A1"/>
    <w:rsid w:val="00214A11"/>
    <w:rsid w:val="00214BDE"/>
    <w:rsid w:val="00215271"/>
    <w:rsid w:val="00215274"/>
    <w:rsid w:val="002155B9"/>
    <w:rsid w:val="00215CDD"/>
    <w:rsid w:val="00216188"/>
    <w:rsid w:val="00216905"/>
    <w:rsid w:val="002173AF"/>
    <w:rsid w:val="002179EA"/>
    <w:rsid w:val="00217D1C"/>
    <w:rsid w:val="00217E87"/>
    <w:rsid w:val="00217F41"/>
    <w:rsid w:val="002205BB"/>
    <w:rsid w:val="0022073F"/>
    <w:rsid w:val="00220BBF"/>
    <w:rsid w:val="00220E5E"/>
    <w:rsid w:val="00221842"/>
    <w:rsid w:val="00221B07"/>
    <w:rsid w:val="00221BBE"/>
    <w:rsid w:val="00221E41"/>
    <w:rsid w:val="00221E4D"/>
    <w:rsid w:val="002220B5"/>
    <w:rsid w:val="0022223F"/>
    <w:rsid w:val="00222F2E"/>
    <w:rsid w:val="002230D4"/>
    <w:rsid w:val="00223420"/>
    <w:rsid w:val="00223428"/>
    <w:rsid w:val="0022362A"/>
    <w:rsid w:val="00223720"/>
    <w:rsid w:val="002237D6"/>
    <w:rsid w:val="00223809"/>
    <w:rsid w:val="00223999"/>
    <w:rsid w:val="00223B05"/>
    <w:rsid w:val="002240C4"/>
    <w:rsid w:val="002244DE"/>
    <w:rsid w:val="00224CA6"/>
    <w:rsid w:val="002250E5"/>
    <w:rsid w:val="00225247"/>
    <w:rsid w:val="0022597D"/>
    <w:rsid w:val="00225FDF"/>
    <w:rsid w:val="00226722"/>
    <w:rsid w:val="00227339"/>
    <w:rsid w:val="00227950"/>
    <w:rsid w:val="00227FDB"/>
    <w:rsid w:val="0023001E"/>
    <w:rsid w:val="002301C0"/>
    <w:rsid w:val="0023057E"/>
    <w:rsid w:val="00230821"/>
    <w:rsid w:val="00230830"/>
    <w:rsid w:val="0023099E"/>
    <w:rsid w:val="002309BE"/>
    <w:rsid w:val="002317E0"/>
    <w:rsid w:val="00232178"/>
    <w:rsid w:val="00232458"/>
    <w:rsid w:val="00232745"/>
    <w:rsid w:val="00232DAE"/>
    <w:rsid w:val="00233108"/>
    <w:rsid w:val="0023345D"/>
    <w:rsid w:val="002339D6"/>
    <w:rsid w:val="00233C04"/>
    <w:rsid w:val="00233CE1"/>
    <w:rsid w:val="00233FBB"/>
    <w:rsid w:val="00233FE5"/>
    <w:rsid w:val="0023416E"/>
    <w:rsid w:val="00234C8D"/>
    <w:rsid w:val="00234F9F"/>
    <w:rsid w:val="00234FB1"/>
    <w:rsid w:val="0023517D"/>
    <w:rsid w:val="0023546B"/>
    <w:rsid w:val="0023596A"/>
    <w:rsid w:val="00235A1E"/>
    <w:rsid w:val="00236033"/>
    <w:rsid w:val="00236085"/>
    <w:rsid w:val="002367D1"/>
    <w:rsid w:val="00236B55"/>
    <w:rsid w:val="00236CA9"/>
    <w:rsid w:val="00236E68"/>
    <w:rsid w:val="002401E5"/>
    <w:rsid w:val="002402A3"/>
    <w:rsid w:val="00240367"/>
    <w:rsid w:val="002405FB"/>
    <w:rsid w:val="00240EEF"/>
    <w:rsid w:val="0024164B"/>
    <w:rsid w:val="00241E75"/>
    <w:rsid w:val="00242396"/>
    <w:rsid w:val="00242F83"/>
    <w:rsid w:val="002431EA"/>
    <w:rsid w:val="0024372C"/>
    <w:rsid w:val="00243A4A"/>
    <w:rsid w:val="00243A50"/>
    <w:rsid w:val="00244652"/>
    <w:rsid w:val="002449EA"/>
    <w:rsid w:val="00244B85"/>
    <w:rsid w:val="00244E8D"/>
    <w:rsid w:val="0024548C"/>
    <w:rsid w:val="002454AC"/>
    <w:rsid w:val="0024552B"/>
    <w:rsid w:val="00245863"/>
    <w:rsid w:val="00245934"/>
    <w:rsid w:val="0024614A"/>
    <w:rsid w:val="002465B6"/>
    <w:rsid w:val="002469C3"/>
    <w:rsid w:val="00246A3E"/>
    <w:rsid w:val="00247247"/>
    <w:rsid w:val="00247462"/>
    <w:rsid w:val="00247CB8"/>
    <w:rsid w:val="00247EA2"/>
    <w:rsid w:val="00247EDC"/>
    <w:rsid w:val="00247FCC"/>
    <w:rsid w:val="002501C9"/>
    <w:rsid w:val="00250BD2"/>
    <w:rsid w:val="00250BEB"/>
    <w:rsid w:val="00250D05"/>
    <w:rsid w:val="002515FE"/>
    <w:rsid w:val="0025196F"/>
    <w:rsid w:val="00251CE2"/>
    <w:rsid w:val="00251DE4"/>
    <w:rsid w:val="002520A1"/>
    <w:rsid w:val="002522FD"/>
    <w:rsid w:val="00252408"/>
    <w:rsid w:val="0025361C"/>
    <w:rsid w:val="002538C1"/>
    <w:rsid w:val="002542FD"/>
    <w:rsid w:val="00254589"/>
    <w:rsid w:val="00254735"/>
    <w:rsid w:val="002548FF"/>
    <w:rsid w:val="00254A47"/>
    <w:rsid w:val="00254A56"/>
    <w:rsid w:val="002550D6"/>
    <w:rsid w:val="00255461"/>
    <w:rsid w:val="00255AE1"/>
    <w:rsid w:val="002561FF"/>
    <w:rsid w:val="00256A55"/>
    <w:rsid w:val="00257C14"/>
    <w:rsid w:val="0026060C"/>
    <w:rsid w:val="0026060F"/>
    <w:rsid w:val="00260814"/>
    <w:rsid w:val="00260908"/>
    <w:rsid w:val="002609B1"/>
    <w:rsid w:val="00260AE4"/>
    <w:rsid w:val="00260CBA"/>
    <w:rsid w:val="0026153B"/>
    <w:rsid w:val="00261ABF"/>
    <w:rsid w:val="00261EBD"/>
    <w:rsid w:val="00262EB8"/>
    <w:rsid w:val="00263046"/>
    <w:rsid w:val="0026316A"/>
    <w:rsid w:val="002631BA"/>
    <w:rsid w:val="00263304"/>
    <w:rsid w:val="0026334F"/>
    <w:rsid w:val="00263414"/>
    <w:rsid w:val="0026379E"/>
    <w:rsid w:val="00263839"/>
    <w:rsid w:val="00263AA0"/>
    <w:rsid w:val="0026446A"/>
    <w:rsid w:val="0026459E"/>
    <w:rsid w:val="0026478C"/>
    <w:rsid w:val="002647C4"/>
    <w:rsid w:val="00264A88"/>
    <w:rsid w:val="002653C5"/>
    <w:rsid w:val="00265809"/>
    <w:rsid w:val="00265A2D"/>
    <w:rsid w:val="00266713"/>
    <w:rsid w:val="00266891"/>
    <w:rsid w:val="00266F92"/>
    <w:rsid w:val="00266FB1"/>
    <w:rsid w:val="0026749B"/>
    <w:rsid w:val="00270355"/>
    <w:rsid w:val="00270670"/>
    <w:rsid w:val="0027185E"/>
    <w:rsid w:val="00271C35"/>
    <w:rsid w:val="0027287D"/>
    <w:rsid w:val="002729B1"/>
    <w:rsid w:val="00272E84"/>
    <w:rsid w:val="00273639"/>
    <w:rsid w:val="00273ED9"/>
    <w:rsid w:val="00274407"/>
    <w:rsid w:val="002753E6"/>
    <w:rsid w:val="00275722"/>
    <w:rsid w:val="002763D5"/>
    <w:rsid w:val="002766C6"/>
    <w:rsid w:val="002769F3"/>
    <w:rsid w:val="00276D5A"/>
    <w:rsid w:val="00276F16"/>
    <w:rsid w:val="0027749A"/>
    <w:rsid w:val="0027756C"/>
    <w:rsid w:val="0027799B"/>
    <w:rsid w:val="00277B49"/>
    <w:rsid w:val="00277E43"/>
    <w:rsid w:val="0028014E"/>
    <w:rsid w:val="00281010"/>
    <w:rsid w:val="0028110D"/>
    <w:rsid w:val="0028199B"/>
    <w:rsid w:val="0028230A"/>
    <w:rsid w:val="002828C2"/>
    <w:rsid w:val="002834C1"/>
    <w:rsid w:val="00283C30"/>
    <w:rsid w:val="00284290"/>
    <w:rsid w:val="002843BB"/>
    <w:rsid w:val="0028450F"/>
    <w:rsid w:val="00284F96"/>
    <w:rsid w:val="002857C8"/>
    <w:rsid w:val="002858B4"/>
    <w:rsid w:val="0028592C"/>
    <w:rsid w:val="0028690A"/>
    <w:rsid w:val="00286BF8"/>
    <w:rsid w:val="00286D5D"/>
    <w:rsid w:val="0028758D"/>
    <w:rsid w:val="0028798C"/>
    <w:rsid w:val="002879BC"/>
    <w:rsid w:val="00287B66"/>
    <w:rsid w:val="00290051"/>
    <w:rsid w:val="00290379"/>
    <w:rsid w:val="0029059D"/>
    <w:rsid w:val="00291073"/>
    <w:rsid w:val="00291C16"/>
    <w:rsid w:val="00292083"/>
    <w:rsid w:val="002923D9"/>
    <w:rsid w:val="002928CD"/>
    <w:rsid w:val="00292AF3"/>
    <w:rsid w:val="0029362B"/>
    <w:rsid w:val="00293F28"/>
    <w:rsid w:val="00294662"/>
    <w:rsid w:val="00294690"/>
    <w:rsid w:val="0029527A"/>
    <w:rsid w:val="0029531F"/>
    <w:rsid w:val="0029539E"/>
    <w:rsid w:val="002953D5"/>
    <w:rsid w:val="002954C3"/>
    <w:rsid w:val="00295879"/>
    <w:rsid w:val="00295A5D"/>
    <w:rsid w:val="00295E06"/>
    <w:rsid w:val="00295E8C"/>
    <w:rsid w:val="00295ED9"/>
    <w:rsid w:val="00296651"/>
    <w:rsid w:val="0029697C"/>
    <w:rsid w:val="00296F76"/>
    <w:rsid w:val="00297120"/>
    <w:rsid w:val="0029717E"/>
    <w:rsid w:val="00297606"/>
    <w:rsid w:val="002977AF"/>
    <w:rsid w:val="00297C96"/>
    <w:rsid w:val="002A0716"/>
    <w:rsid w:val="002A0E9B"/>
    <w:rsid w:val="002A1570"/>
    <w:rsid w:val="002A3202"/>
    <w:rsid w:val="002A3660"/>
    <w:rsid w:val="002A39E2"/>
    <w:rsid w:val="002A409D"/>
    <w:rsid w:val="002A422F"/>
    <w:rsid w:val="002A4DC9"/>
    <w:rsid w:val="002A5047"/>
    <w:rsid w:val="002A65D8"/>
    <w:rsid w:val="002A65DF"/>
    <w:rsid w:val="002A696E"/>
    <w:rsid w:val="002A6978"/>
    <w:rsid w:val="002A6BCE"/>
    <w:rsid w:val="002A6F18"/>
    <w:rsid w:val="002A717C"/>
    <w:rsid w:val="002A72DA"/>
    <w:rsid w:val="002A734C"/>
    <w:rsid w:val="002A7C18"/>
    <w:rsid w:val="002A7EC8"/>
    <w:rsid w:val="002B00FB"/>
    <w:rsid w:val="002B0481"/>
    <w:rsid w:val="002B04CD"/>
    <w:rsid w:val="002B096A"/>
    <w:rsid w:val="002B0F2E"/>
    <w:rsid w:val="002B1D6D"/>
    <w:rsid w:val="002B217C"/>
    <w:rsid w:val="002B28B2"/>
    <w:rsid w:val="002B2ABC"/>
    <w:rsid w:val="002B3147"/>
    <w:rsid w:val="002B4429"/>
    <w:rsid w:val="002B489E"/>
    <w:rsid w:val="002B4A81"/>
    <w:rsid w:val="002B52EE"/>
    <w:rsid w:val="002B5800"/>
    <w:rsid w:val="002B5DB8"/>
    <w:rsid w:val="002B62D1"/>
    <w:rsid w:val="002B63AD"/>
    <w:rsid w:val="002B6451"/>
    <w:rsid w:val="002B66E9"/>
    <w:rsid w:val="002B73C1"/>
    <w:rsid w:val="002B78A5"/>
    <w:rsid w:val="002B78BE"/>
    <w:rsid w:val="002B7DFB"/>
    <w:rsid w:val="002C092A"/>
    <w:rsid w:val="002C09B6"/>
    <w:rsid w:val="002C0DF2"/>
    <w:rsid w:val="002C29A2"/>
    <w:rsid w:val="002C2C18"/>
    <w:rsid w:val="002C2EB9"/>
    <w:rsid w:val="002C3EC6"/>
    <w:rsid w:val="002C41A1"/>
    <w:rsid w:val="002C42FC"/>
    <w:rsid w:val="002C45E9"/>
    <w:rsid w:val="002C4DD8"/>
    <w:rsid w:val="002C5010"/>
    <w:rsid w:val="002C504A"/>
    <w:rsid w:val="002C50D5"/>
    <w:rsid w:val="002C5721"/>
    <w:rsid w:val="002C5A3E"/>
    <w:rsid w:val="002C6498"/>
    <w:rsid w:val="002C695B"/>
    <w:rsid w:val="002C6F0D"/>
    <w:rsid w:val="002D046F"/>
    <w:rsid w:val="002D0BE1"/>
    <w:rsid w:val="002D0C8D"/>
    <w:rsid w:val="002D0EC9"/>
    <w:rsid w:val="002D13A3"/>
    <w:rsid w:val="002D15FF"/>
    <w:rsid w:val="002D191E"/>
    <w:rsid w:val="002D2108"/>
    <w:rsid w:val="002D253C"/>
    <w:rsid w:val="002D2B00"/>
    <w:rsid w:val="002D2B5C"/>
    <w:rsid w:val="002D2F77"/>
    <w:rsid w:val="002D3520"/>
    <w:rsid w:val="002D397F"/>
    <w:rsid w:val="002D3D9E"/>
    <w:rsid w:val="002D4623"/>
    <w:rsid w:val="002D4648"/>
    <w:rsid w:val="002D4C75"/>
    <w:rsid w:val="002D4E3E"/>
    <w:rsid w:val="002D51AF"/>
    <w:rsid w:val="002D544D"/>
    <w:rsid w:val="002D5538"/>
    <w:rsid w:val="002D55CD"/>
    <w:rsid w:val="002D5623"/>
    <w:rsid w:val="002D5630"/>
    <w:rsid w:val="002D592D"/>
    <w:rsid w:val="002D6496"/>
    <w:rsid w:val="002D64EF"/>
    <w:rsid w:val="002D6533"/>
    <w:rsid w:val="002D653E"/>
    <w:rsid w:val="002D68EB"/>
    <w:rsid w:val="002D72E2"/>
    <w:rsid w:val="002D7475"/>
    <w:rsid w:val="002D7708"/>
    <w:rsid w:val="002D7EC6"/>
    <w:rsid w:val="002E0024"/>
    <w:rsid w:val="002E011D"/>
    <w:rsid w:val="002E036C"/>
    <w:rsid w:val="002E048A"/>
    <w:rsid w:val="002E0551"/>
    <w:rsid w:val="002E08F1"/>
    <w:rsid w:val="002E0FBE"/>
    <w:rsid w:val="002E14FC"/>
    <w:rsid w:val="002E1D63"/>
    <w:rsid w:val="002E1D7A"/>
    <w:rsid w:val="002E2E98"/>
    <w:rsid w:val="002E4389"/>
    <w:rsid w:val="002E4531"/>
    <w:rsid w:val="002E470C"/>
    <w:rsid w:val="002E4823"/>
    <w:rsid w:val="002E54AA"/>
    <w:rsid w:val="002E6B7B"/>
    <w:rsid w:val="002E7309"/>
    <w:rsid w:val="002E7338"/>
    <w:rsid w:val="002E73A6"/>
    <w:rsid w:val="002E76CD"/>
    <w:rsid w:val="002E7778"/>
    <w:rsid w:val="002E7E4D"/>
    <w:rsid w:val="002E7F32"/>
    <w:rsid w:val="002F025F"/>
    <w:rsid w:val="002F0992"/>
    <w:rsid w:val="002F0A2A"/>
    <w:rsid w:val="002F0C6A"/>
    <w:rsid w:val="002F0EBD"/>
    <w:rsid w:val="002F17DF"/>
    <w:rsid w:val="002F185E"/>
    <w:rsid w:val="002F1D8B"/>
    <w:rsid w:val="002F1EF7"/>
    <w:rsid w:val="002F2837"/>
    <w:rsid w:val="002F35BA"/>
    <w:rsid w:val="002F3698"/>
    <w:rsid w:val="002F36D1"/>
    <w:rsid w:val="002F38B7"/>
    <w:rsid w:val="002F3A42"/>
    <w:rsid w:val="002F4382"/>
    <w:rsid w:val="002F48DA"/>
    <w:rsid w:val="002F4BE7"/>
    <w:rsid w:val="002F4E9E"/>
    <w:rsid w:val="002F4F58"/>
    <w:rsid w:val="002F4F7F"/>
    <w:rsid w:val="002F582F"/>
    <w:rsid w:val="002F5CB1"/>
    <w:rsid w:val="002F5D7A"/>
    <w:rsid w:val="002F6601"/>
    <w:rsid w:val="002F69DE"/>
    <w:rsid w:val="002F760E"/>
    <w:rsid w:val="002F7664"/>
    <w:rsid w:val="003004A9"/>
    <w:rsid w:val="003005C5"/>
    <w:rsid w:val="00300FA2"/>
    <w:rsid w:val="00301208"/>
    <w:rsid w:val="003012BA"/>
    <w:rsid w:val="00301543"/>
    <w:rsid w:val="0030205A"/>
    <w:rsid w:val="00302180"/>
    <w:rsid w:val="0030221A"/>
    <w:rsid w:val="00302B86"/>
    <w:rsid w:val="00302C01"/>
    <w:rsid w:val="00303329"/>
    <w:rsid w:val="0030381D"/>
    <w:rsid w:val="00303F92"/>
    <w:rsid w:val="003041C6"/>
    <w:rsid w:val="0030441A"/>
    <w:rsid w:val="00304770"/>
    <w:rsid w:val="00304941"/>
    <w:rsid w:val="00304F9B"/>
    <w:rsid w:val="00305381"/>
    <w:rsid w:val="00305DA3"/>
    <w:rsid w:val="00305E0D"/>
    <w:rsid w:val="00305E2C"/>
    <w:rsid w:val="00305E32"/>
    <w:rsid w:val="00305E6B"/>
    <w:rsid w:val="003061C3"/>
    <w:rsid w:val="00306925"/>
    <w:rsid w:val="00306BC8"/>
    <w:rsid w:val="00306CB1"/>
    <w:rsid w:val="00306FCE"/>
    <w:rsid w:val="003070D1"/>
    <w:rsid w:val="00307263"/>
    <w:rsid w:val="00307E76"/>
    <w:rsid w:val="0031093F"/>
    <w:rsid w:val="00310BF9"/>
    <w:rsid w:val="00310C16"/>
    <w:rsid w:val="00310C28"/>
    <w:rsid w:val="00311082"/>
    <w:rsid w:val="003111C1"/>
    <w:rsid w:val="00311777"/>
    <w:rsid w:val="00311A29"/>
    <w:rsid w:val="00311D7A"/>
    <w:rsid w:val="00312554"/>
    <w:rsid w:val="00313D0F"/>
    <w:rsid w:val="00313F50"/>
    <w:rsid w:val="003141EB"/>
    <w:rsid w:val="00314E30"/>
    <w:rsid w:val="00314FBA"/>
    <w:rsid w:val="00315C29"/>
    <w:rsid w:val="0031636A"/>
    <w:rsid w:val="0031646D"/>
    <w:rsid w:val="0031665A"/>
    <w:rsid w:val="0031684A"/>
    <w:rsid w:val="00320724"/>
    <w:rsid w:val="00320B95"/>
    <w:rsid w:val="00320CF7"/>
    <w:rsid w:val="00320D06"/>
    <w:rsid w:val="003210F0"/>
    <w:rsid w:val="00321585"/>
    <w:rsid w:val="00321C9E"/>
    <w:rsid w:val="00322CE3"/>
    <w:rsid w:val="00322DA8"/>
    <w:rsid w:val="003233D0"/>
    <w:rsid w:val="003233EF"/>
    <w:rsid w:val="003235F1"/>
    <w:rsid w:val="0032368F"/>
    <w:rsid w:val="003237A2"/>
    <w:rsid w:val="00323B82"/>
    <w:rsid w:val="00323FA3"/>
    <w:rsid w:val="00324873"/>
    <w:rsid w:val="00324BEB"/>
    <w:rsid w:val="00325CBC"/>
    <w:rsid w:val="003267D6"/>
    <w:rsid w:val="003267FC"/>
    <w:rsid w:val="00326D6B"/>
    <w:rsid w:val="0032775C"/>
    <w:rsid w:val="00327912"/>
    <w:rsid w:val="00327B79"/>
    <w:rsid w:val="00327D92"/>
    <w:rsid w:val="00331065"/>
    <w:rsid w:val="00332149"/>
    <w:rsid w:val="003325CF"/>
    <w:rsid w:val="0033279B"/>
    <w:rsid w:val="003328CC"/>
    <w:rsid w:val="00332B0B"/>
    <w:rsid w:val="00332BE6"/>
    <w:rsid w:val="00332DD5"/>
    <w:rsid w:val="003331DB"/>
    <w:rsid w:val="003334D7"/>
    <w:rsid w:val="00333A21"/>
    <w:rsid w:val="0033436E"/>
    <w:rsid w:val="00334771"/>
    <w:rsid w:val="003347B8"/>
    <w:rsid w:val="003347FF"/>
    <w:rsid w:val="003349DE"/>
    <w:rsid w:val="00334C1F"/>
    <w:rsid w:val="00334C82"/>
    <w:rsid w:val="00334D11"/>
    <w:rsid w:val="0033587C"/>
    <w:rsid w:val="00335ABF"/>
    <w:rsid w:val="00335BB9"/>
    <w:rsid w:val="003364B4"/>
    <w:rsid w:val="003364B6"/>
    <w:rsid w:val="003367D5"/>
    <w:rsid w:val="00336BE9"/>
    <w:rsid w:val="0033766D"/>
    <w:rsid w:val="00337840"/>
    <w:rsid w:val="00337A18"/>
    <w:rsid w:val="00337AE4"/>
    <w:rsid w:val="00337F4C"/>
    <w:rsid w:val="003405D3"/>
    <w:rsid w:val="00340921"/>
    <w:rsid w:val="003413A0"/>
    <w:rsid w:val="00341618"/>
    <w:rsid w:val="00341BFF"/>
    <w:rsid w:val="003420D2"/>
    <w:rsid w:val="00342104"/>
    <w:rsid w:val="00342A97"/>
    <w:rsid w:val="00343827"/>
    <w:rsid w:val="003438A0"/>
    <w:rsid w:val="00344329"/>
    <w:rsid w:val="003444A2"/>
    <w:rsid w:val="003448D6"/>
    <w:rsid w:val="00344AFB"/>
    <w:rsid w:val="00344B56"/>
    <w:rsid w:val="003452DE"/>
    <w:rsid w:val="003454EB"/>
    <w:rsid w:val="003455C7"/>
    <w:rsid w:val="0034571B"/>
    <w:rsid w:val="00345865"/>
    <w:rsid w:val="00345B4A"/>
    <w:rsid w:val="00346226"/>
    <w:rsid w:val="00346509"/>
    <w:rsid w:val="00346ACC"/>
    <w:rsid w:val="00346B10"/>
    <w:rsid w:val="00346CB1"/>
    <w:rsid w:val="00347A7D"/>
    <w:rsid w:val="00347F10"/>
    <w:rsid w:val="003500C3"/>
    <w:rsid w:val="003502B7"/>
    <w:rsid w:val="003504BA"/>
    <w:rsid w:val="00351682"/>
    <w:rsid w:val="00351764"/>
    <w:rsid w:val="00352351"/>
    <w:rsid w:val="00352944"/>
    <w:rsid w:val="00353207"/>
    <w:rsid w:val="00353CC0"/>
    <w:rsid w:val="00353E43"/>
    <w:rsid w:val="003540A2"/>
    <w:rsid w:val="0035410C"/>
    <w:rsid w:val="0035438D"/>
    <w:rsid w:val="003549FE"/>
    <w:rsid w:val="00354A64"/>
    <w:rsid w:val="00355210"/>
    <w:rsid w:val="00355229"/>
    <w:rsid w:val="00355253"/>
    <w:rsid w:val="00355314"/>
    <w:rsid w:val="003556D8"/>
    <w:rsid w:val="00356C5A"/>
    <w:rsid w:val="00357626"/>
    <w:rsid w:val="00357A33"/>
    <w:rsid w:val="00357D37"/>
    <w:rsid w:val="00357D98"/>
    <w:rsid w:val="003604EF"/>
    <w:rsid w:val="0036076F"/>
    <w:rsid w:val="003608CA"/>
    <w:rsid w:val="00360B3F"/>
    <w:rsid w:val="00360E41"/>
    <w:rsid w:val="00360EAB"/>
    <w:rsid w:val="00361A90"/>
    <w:rsid w:val="00361D94"/>
    <w:rsid w:val="00362A75"/>
    <w:rsid w:val="00362D80"/>
    <w:rsid w:val="0036318C"/>
    <w:rsid w:val="0036343C"/>
    <w:rsid w:val="00363465"/>
    <w:rsid w:val="00364182"/>
    <w:rsid w:val="003645CF"/>
    <w:rsid w:val="003645E9"/>
    <w:rsid w:val="00365690"/>
    <w:rsid w:val="00365DC6"/>
    <w:rsid w:val="00365E41"/>
    <w:rsid w:val="00366361"/>
    <w:rsid w:val="00366497"/>
    <w:rsid w:val="0036665B"/>
    <w:rsid w:val="0036677D"/>
    <w:rsid w:val="003667CC"/>
    <w:rsid w:val="00366801"/>
    <w:rsid w:val="00366846"/>
    <w:rsid w:val="0036691B"/>
    <w:rsid w:val="003669E6"/>
    <w:rsid w:val="00366A3E"/>
    <w:rsid w:val="0036711E"/>
    <w:rsid w:val="003671F1"/>
    <w:rsid w:val="0036732E"/>
    <w:rsid w:val="00367E67"/>
    <w:rsid w:val="003703D8"/>
    <w:rsid w:val="003704CB"/>
    <w:rsid w:val="00370DBA"/>
    <w:rsid w:val="003715A7"/>
    <w:rsid w:val="003719C3"/>
    <w:rsid w:val="00371E30"/>
    <w:rsid w:val="00372209"/>
    <w:rsid w:val="00372763"/>
    <w:rsid w:val="003730EB"/>
    <w:rsid w:val="00373754"/>
    <w:rsid w:val="003739FE"/>
    <w:rsid w:val="003748B8"/>
    <w:rsid w:val="003751C6"/>
    <w:rsid w:val="003754CD"/>
    <w:rsid w:val="0037575C"/>
    <w:rsid w:val="003757EB"/>
    <w:rsid w:val="00375C85"/>
    <w:rsid w:val="00375DF1"/>
    <w:rsid w:val="00375F81"/>
    <w:rsid w:val="003765A2"/>
    <w:rsid w:val="00376E79"/>
    <w:rsid w:val="003772ED"/>
    <w:rsid w:val="003778CF"/>
    <w:rsid w:val="00380840"/>
    <w:rsid w:val="00380C97"/>
    <w:rsid w:val="003818EB"/>
    <w:rsid w:val="00381945"/>
    <w:rsid w:val="00381EA5"/>
    <w:rsid w:val="00382128"/>
    <w:rsid w:val="00382CA3"/>
    <w:rsid w:val="00382CB3"/>
    <w:rsid w:val="00383042"/>
    <w:rsid w:val="003831D6"/>
    <w:rsid w:val="003835CA"/>
    <w:rsid w:val="00383CF9"/>
    <w:rsid w:val="00383F6C"/>
    <w:rsid w:val="0038426F"/>
    <w:rsid w:val="0038473F"/>
    <w:rsid w:val="00384B17"/>
    <w:rsid w:val="003857B8"/>
    <w:rsid w:val="00385A05"/>
    <w:rsid w:val="00385E2C"/>
    <w:rsid w:val="00385FA4"/>
    <w:rsid w:val="0038670A"/>
    <w:rsid w:val="0038671F"/>
    <w:rsid w:val="00386EA0"/>
    <w:rsid w:val="003872AB"/>
    <w:rsid w:val="0038771A"/>
    <w:rsid w:val="00387DDB"/>
    <w:rsid w:val="003902BA"/>
    <w:rsid w:val="0039045C"/>
    <w:rsid w:val="003905A6"/>
    <w:rsid w:val="00390701"/>
    <w:rsid w:val="00390CA3"/>
    <w:rsid w:val="003917A0"/>
    <w:rsid w:val="0039196E"/>
    <w:rsid w:val="0039234E"/>
    <w:rsid w:val="00392FE8"/>
    <w:rsid w:val="003933B1"/>
    <w:rsid w:val="003941D4"/>
    <w:rsid w:val="00394503"/>
    <w:rsid w:val="00394BEA"/>
    <w:rsid w:val="00394CD2"/>
    <w:rsid w:val="00394DB7"/>
    <w:rsid w:val="00395915"/>
    <w:rsid w:val="00395C42"/>
    <w:rsid w:val="00395E0B"/>
    <w:rsid w:val="0039603E"/>
    <w:rsid w:val="00396333"/>
    <w:rsid w:val="0039654D"/>
    <w:rsid w:val="00396D5C"/>
    <w:rsid w:val="003977CA"/>
    <w:rsid w:val="003A04AE"/>
    <w:rsid w:val="003A0994"/>
    <w:rsid w:val="003A0BD9"/>
    <w:rsid w:val="003A149A"/>
    <w:rsid w:val="003A1FE4"/>
    <w:rsid w:val="003A245B"/>
    <w:rsid w:val="003A314A"/>
    <w:rsid w:val="003A345C"/>
    <w:rsid w:val="003A3747"/>
    <w:rsid w:val="003A3E7D"/>
    <w:rsid w:val="003A4100"/>
    <w:rsid w:val="003A45E4"/>
    <w:rsid w:val="003A49E0"/>
    <w:rsid w:val="003A4C06"/>
    <w:rsid w:val="003A4ED7"/>
    <w:rsid w:val="003A55CB"/>
    <w:rsid w:val="003A5DFD"/>
    <w:rsid w:val="003A5F1D"/>
    <w:rsid w:val="003A5FB4"/>
    <w:rsid w:val="003A6355"/>
    <w:rsid w:val="003A6CF3"/>
    <w:rsid w:val="003A77B1"/>
    <w:rsid w:val="003A79C2"/>
    <w:rsid w:val="003B02E0"/>
    <w:rsid w:val="003B0CB0"/>
    <w:rsid w:val="003B1244"/>
    <w:rsid w:val="003B15EF"/>
    <w:rsid w:val="003B16F0"/>
    <w:rsid w:val="003B2203"/>
    <w:rsid w:val="003B247D"/>
    <w:rsid w:val="003B25F4"/>
    <w:rsid w:val="003B28D4"/>
    <w:rsid w:val="003B2945"/>
    <w:rsid w:val="003B2D03"/>
    <w:rsid w:val="003B3062"/>
    <w:rsid w:val="003B311B"/>
    <w:rsid w:val="003B3133"/>
    <w:rsid w:val="003B31AB"/>
    <w:rsid w:val="003B34B3"/>
    <w:rsid w:val="003B400B"/>
    <w:rsid w:val="003B434F"/>
    <w:rsid w:val="003B4426"/>
    <w:rsid w:val="003B46BC"/>
    <w:rsid w:val="003B47A8"/>
    <w:rsid w:val="003B48EF"/>
    <w:rsid w:val="003B4905"/>
    <w:rsid w:val="003B49EA"/>
    <w:rsid w:val="003B4DDF"/>
    <w:rsid w:val="003B4FCF"/>
    <w:rsid w:val="003B506D"/>
    <w:rsid w:val="003B5E33"/>
    <w:rsid w:val="003B5ECD"/>
    <w:rsid w:val="003B64D5"/>
    <w:rsid w:val="003B69E2"/>
    <w:rsid w:val="003B6A16"/>
    <w:rsid w:val="003B74E4"/>
    <w:rsid w:val="003B7535"/>
    <w:rsid w:val="003B75B0"/>
    <w:rsid w:val="003B7758"/>
    <w:rsid w:val="003B7769"/>
    <w:rsid w:val="003B79AF"/>
    <w:rsid w:val="003C03F8"/>
    <w:rsid w:val="003C0BC7"/>
    <w:rsid w:val="003C0FAE"/>
    <w:rsid w:val="003C1206"/>
    <w:rsid w:val="003C18EA"/>
    <w:rsid w:val="003C1A5B"/>
    <w:rsid w:val="003C1D7D"/>
    <w:rsid w:val="003C2109"/>
    <w:rsid w:val="003C219C"/>
    <w:rsid w:val="003C21DB"/>
    <w:rsid w:val="003C22BF"/>
    <w:rsid w:val="003C245F"/>
    <w:rsid w:val="003C2979"/>
    <w:rsid w:val="003C2A98"/>
    <w:rsid w:val="003C2BBA"/>
    <w:rsid w:val="003C2C8F"/>
    <w:rsid w:val="003C2D43"/>
    <w:rsid w:val="003C49B5"/>
    <w:rsid w:val="003C4D19"/>
    <w:rsid w:val="003C504F"/>
    <w:rsid w:val="003C505B"/>
    <w:rsid w:val="003C523A"/>
    <w:rsid w:val="003C580A"/>
    <w:rsid w:val="003C5B40"/>
    <w:rsid w:val="003C6155"/>
    <w:rsid w:val="003C6692"/>
    <w:rsid w:val="003C6B91"/>
    <w:rsid w:val="003C6EDE"/>
    <w:rsid w:val="003C709A"/>
    <w:rsid w:val="003C747C"/>
    <w:rsid w:val="003C7A43"/>
    <w:rsid w:val="003D026A"/>
    <w:rsid w:val="003D05AE"/>
    <w:rsid w:val="003D072F"/>
    <w:rsid w:val="003D09C8"/>
    <w:rsid w:val="003D13D4"/>
    <w:rsid w:val="003D13F0"/>
    <w:rsid w:val="003D1453"/>
    <w:rsid w:val="003D15BE"/>
    <w:rsid w:val="003D1F79"/>
    <w:rsid w:val="003D2063"/>
    <w:rsid w:val="003D25B0"/>
    <w:rsid w:val="003D25FF"/>
    <w:rsid w:val="003D3506"/>
    <w:rsid w:val="003D35EB"/>
    <w:rsid w:val="003D37F7"/>
    <w:rsid w:val="003D3988"/>
    <w:rsid w:val="003D3A89"/>
    <w:rsid w:val="003D3B30"/>
    <w:rsid w:val="003D3EB6"/>
    <w:rsid w:val="003D40DA"/>
    <w:rsid w:val="003D4132"/>
    <w:rsid w:val="003D49E2"/>
    <w:rsid w:val="003D4AF1"/>
    <w:rsid w:val="003D4F82"/>
    <w:rsid w:val="003D54EB"/>
    <w:rsid w:val="003D5764"/>
    <w:rsid w:val="003D5AA3"/>
    <w:rsid w:val="003D6642"/>
    <w:rsid w:val="003D6828"/>
    <w:rsid w:val="003D692C"/>
    <w:rsid w:val="003D6A94"/>
    <w:rsid w:val="003D6AAE"/>
    <w:rsid w:val="003D7216"/>
    <w:rsid w:val="003D7787"/>
    <w:rsid w:val="003D7821"/>
    <w:rsid w:val="003E0810"/>
    <w:rsid w:val="003E099B"/>
    <w:rsid w:val="003E16DD"/>
    <w:rsid w:val="003E1777"/>
    <w:rsid w:val="003E1E3C"/>
    <w:rsid w:val="003E1EE4"/>
    <w:rsid w:val="003E24B7"/>
    <w:rsid w:val="003E25EE"/>
    <w:rsid w:val="003E2C34"/>
    <w:rsid w:val="003E2DC4"/>
    <w:rsid w:val="003E2FCC"/>
    <w:rsid w:val="003E3803"/>
    <w:rsid w:val="003E39A7"/>
    <w:rsid w:val="003E39BE"/>
    <w:rsid w:val="003E3B1A"/>
    <w:rsid w:val="003E3B7D"/>
    <w:rsid w:val="003E4028"/>
    <w:rsid w:val="003E437F"/>
    <w:rsid w:val="003E451E"/>
    <w:rsid w:val="003E4BFF"/>
    <w:rsid w:val="003E4C10"/>
    <w:rsid w:val="003E50D4"/>
    <w:rsid w:val="003E52B5"/>
    <w:rsid w:val="003E5812"/>
    <w:rsid w:val="003E5A61"/>
    <w:rsid w:val="003E72B9"/>
    <w:rsid w:val="003E73EA"/>
    <w:rsid w:val="003E7AD4"/>
    <w:rsid w:val="003F01FD"/>
    <w:rsid w:val="003F1447"/>
    <w:rsid w:val="003F14DA"/>
    <w:rsid w:val="003F16EB"/>
    <w:rsid w:val="003F1CAD"/>
    <w:rsid w:val="003F24C8"/>
    <w:rsid w:val="003F265F"/>
    <w:rsid w:val="003F27B7"/>
    <w:rsid w:val="003F2A5E"/>
    <w:rsid w:val="003F3384"/>
    <w:rsid w:val="003F3393"/>
    <w:rsid w:val="003F36F6"/>
    <w:rsid w:val="003F375B"/>
    <w:rsid w:val="003F3BB2"/>
    <w:rsid w:val="003F4342"/>
    <w:rsid w:val="003F4669"/>
    <w:rsid w:val="003F4B9A"/>
    <w:rsid w:val="003F50B6"/>
    <w:rsid w:val="003F58A5"/>
    <w:rsid w:val="003F5990"/>
    <w:rsid w:val="003F59BB"/>
    <w:rsid w:val="003F6737"/>
    <w:rsid w:val="003F6983"/>
    <w:rsid w:val="003F7074"/>
    <w:rsid w:val="003F759F"/>
    <w:rsid w:val="003F783B"/>
    <w:rsid w:val="004000D4"/>
    <w:rsid w:val="00400776"/>
    <w:rsid w:val="00400F04"/>
    <w:rsid w:val="004013EE"/>
    <w:rsid w:val="00401800"/>
    <w:rsid w:val="00401D33"/>
    <w:rsid w:val="00401DCF"/>
    <w:rsid w:val="00401F52"/>
    <w:rsid w:val="004024AF"/>
    <w:rsid w:val="004027B0"/>
    <w:rsid w:val="00402E6D"/>
    <w:rsid w:val="004030DE"/>
    <w:rsid w:val="00403511"/>
    <w:rsid w:val="004044A8"/>
    <w:rsid w:val="0040473A"/>
    <w:rsid w:val="0040488F"/>
    <w:rsid w:val="00404B45"/>
    <w:rsid w:val="00404BB5"/>
    <w:rsid w:val="00405986"/>
    <w:rsid w:val="00405B26"/>
    <w:rsid w:val="00405E5F"/>
    <w:rsid w:val="00406A8C"/>
    <w:rsid w:val="00407142"/>
    <w:rsid w:val="0040715B"/>
    <w:rsid w:val="0040734E"/>
    <w:rsid w:val="0040776D"/>
    <w:rsid w:val="0040792F"/>
    <w:rsid w:val="00407AE3"/>
    <w:rsid w:val="00407B7C"/>
    <w:rsid w:val="004103A2"/>
    <w:rsid w:val="00410A77"/>
    <w:rsid w:val="00410C88"/>
    <w:rsid w:val="00411324"/>
    <w:rsid w:val="00411ACA"/>
    <w:rsid w:val="00411BD1"/>
    <w:rsid w:val="00411C4D"/>
    <w:rsid w:val="0041210B"/>
    <w:rsid w:val="0041214F"/>
    <w:rsid w:val="00412A7C"/>
    <w:rsid w:val="00412EC3"/>
    <w:rsid w:val="00413466"/>
    <w:rsid w:val="00413B02"/>
    <w:rsid w:val="00413B0A"/>
    <w:rsid w:val="00413C3C"/>
    <w:rsid w:val="00413C75"/>
    <w:rsid w:val="00413D85"/>
    <w:rsid w:val="0041440D"/>
    <w:rsid w:val="00414427"/>
    <w:rsid w:val="004147E4"/>
    <w:rsid w:val="0041543C"/>
    <w:rsid w:val="00415683"/>
    <w:rsid w:val="004156B0"/>
    <w:rsid w:val="00415A76"/>
    <w:rsid w:val="00415BE8"/>
    <w:rsid w:val="00415BFE"/>
    <w:rsid w:val="00415C5E"/>
    <w:rsid w:val="004164F4"/>
    <w:rsid w:val="00416531"/>
    <w:rsid w:val="00416A60"/>
    <w:rsid w:val="00416B1A"/>
    <w:rsid w:val="00416E1E"/>
    <w:rsid w:val="00416F4D"/>
    <w:rsid w:val="00416F8D"/>
    <w:rsid w:val="004173B7"/>
    <w:rsid w:val="00417554"/>
    <w:rsid w:val="0041783C"/>
    <w:rsid w:val="00417AF6"/>
    <w:rsid w:val="004205B2"/>
    <w:rsid w:val="00420E93"/>
    <w:rsid w:val="00420F17"/>
    <w:rsid w:val="00422164"/>
    <w:rsid w:val="00423BC5"/>
    <w:rsid w:val="00424760"/>
    <w:rsid w:val="00424B5D"/>
    <w:rsid w:val="00424C1C"/>
    <w:rsid w:val="00424E9F"/>
    <w:rsid w:val="0042528D"/>
    <w:rsid w:val="00425796"/>
    <w:rsid w:val="004264E0"/>
    <w:rsid w:val="0042674D"/>
    <w:rsid w:val="00426924"/>
    <w:rsid w:val="00426BD0"/>
    <w:rsid w:val="00426C91"/>
    <w:rsid w:val="00426CEA"/>
    <w:rsid w:val="00427688"/>
    <w:rsid w:val="0043007E"/>
    <w:rsid w:val="00430715"/>
    <w:rsid w:val="004319E2"/>
    <w:rsid w:val="00431BD4"/>
    <w:rsid w:val="00432068"/>
    <w:rsid w:val="004324AA"/>
    <w:rsid w:val="0043265F"/>
    <w:rsid w:val="00432833"/>
    <w:rsid w:val="00432C82"/>
    <w:rsid w:val="004331D3"/>
    <w:rsid w:val="004332C1"/>
    <w:rsid w:val="004337B2"/>
    <w:rsid w:val="00433B1A"/>
    <w:rsid w:val="00433E78"/>
    <w:rsid w:val="004340E9"/>
    <w:rsid w:val="0043411A"/>
    <w:rsid w:val="004349BE"/>
    <w:rsid w:val="00434CA1"/>
    <w:rsid w:val="00435670"/>
    <w:rsid w:val="004359CC"/>
    <w:rsid w:val="00435B74"/>
    <w:rsid w:val="00436669"/>
    <w:rsid w:val="0043681C"/>
    <w:rsid w:val="00436E42"/>
    <w:rsid w:val="00437221"/>
    <w:rsid w:val="004373C9"/>
    <w:rsid w:val="004374AC"/>
    <w:rsid w:val="004402B3"/>
    <w:rsid w:val="00440EBE"/>
    <w:rsid w:val="00440FCE"/>
    <w:rsid w:val="0044100E"/>
    <w:rsid w:val="00441495"/>
    <w:rsid w:val="004418E6"/>
    <w:rsid w:val="0044190F"/>
    <w:rsid w:val="00441BE1"/>
    <w:rsid w:val="00441E36"/>
    <w:rsid w:val="00442379"/>
    <w:rsid w:val="004424BF"/>
    <w:rsid w:val="004429FB"/>
    <w:rsid w:val="00442B69"/>
    <w:rsid w:val="0044305A"/>
    <w:rsid w:val="00443143"/>
    <w:rsid w:val="0044366F"/>
    <w:rsid w:val="004436B1"/>
    <w:rsid w:val="00443B73"/>
    <w:rsid w:val="00443B77"/>
    <w:rsid w:val="00443C8E"/>
    <w:rsid w:val="0044441A"/>
    <w:rsid w:val="0044452D"/>
    <w:rsid w:val="00444545"/>
    <w:rsid w:val="00444B6A"/>
    <w:rsid w:val="00444B9F"/>
    <w:rsid w:val="00444E64"/>
    <w:rsid w:val="0044559D"/>
    <w:rsid w:val="00446125"/>
    <w:rsid w:val="004462FC"/>
    <w:rsid w:val="004469A5"/>
    <w:rsid w:val="0044724E"/>
    <w:rsid w:val="00447281"/>
    <w:rsid w:val="00447844"/>
    <w:rsid w:val="00447DB1"/>
    <w:rsid w:val="00447FBB"/>
    <w:rsid w:val="004500C4"/>
    <w:rsid w:val="0045044F"/>
    <w:rsid w:val="00450559"/>
    <w:rsid w:val="00450756"/>
    <w:rsid w:val="00450FDE"/>
    <w:rsid w:val="00451576"/>
    <w:rsid w:val="0045180D"/>
    <w:rsid w:val="004518E5"/>
    <w:rsid w:val="00451B03"/>
    <w:rsid w:val="00451E53"/>
    <w:rsid w:val="00451F9E"/>
    <w:rsid w:val="0045269F"/>
    <w:rsid w:val="00452DBF"/>
    <w:rsid w:val="00453520"/>
    <w:rsid w:val="004536E4"/>
    <w:rsid w:val="004537B7"/>
    <w:rsid w:val="004537EA"/>
    <w:rsid w:val="0045393E"/>
    <w:rsid w:val="00453B2E"/>
    <w:rsid w:val="0045404B"/>
    <w:rsid w:val="00454102"/>
    <w:rsid w:val="0045493B"/>
    <w:rsid w:val="00454A1D"/>
    <w:rsid w:val="00454E28"/>
    <w:rsid w:val="00455C1F"/>
    <w:rsid w:val="00455E39"/>
    <w:rsid w:val="00455EB4"/>
    <w:rsid w:val="00456218"/>
    <w:rsid w:val="00456B57"/>
    <w:rsid w:val="0045726E"/>
    <w:rsid w:val="00457376"/>
    <w:rsid w:val="004573B8"/>
    <w:rsid w:val="00457B41"/>
    <w:rsid w:val="0046009E"/>
    <w:rsid w:val="004604E8"/>
    <w:rsid w:val="00461161"/>
    <w:rsid w:val="0046132A"/>
    <w:rsid w:val="00461BD5"/>
    <w:rsid w:val="0046231B"/>
    <w:rsid w:val="00462830"/>
    <w:rsid w:val="00462AD0"/>
    <w:rsid w:val="00462CF4"/>
    <w:rsid w:val="0046352A"/>
    <w:rsid w:val="00463967"/>
    <w:rsid w:val="00463CB2"/>
    <w:rsid w:val="00464ACA"/>
    <w:rsid w:val="00464ACC"/>
    <w:rsid w:val="00464CD1"/>
    <w:rsid w:val="00465518"/>
    <w:rsid w:val="00465752"/>
    <w:rsid w:val="00465C21"/>
    <w:rsid w:val="00465E2D"/>
    <w:rsid w:val="00465EAE"/>
    <w:rsid w:val="00466342"/>
    <w:rsid w:val="004663E1"/>
    <w:rsid w:val="00466640"/>
    <w:rsid w:val="0046706A"/>
    <w:rsid w:val="004673B8"/>
    <w:rsid w:val="004673DC"/>
    <w:rsid w:val="0046755A"/>
    <w:rsid w:val="00467B7F"/>
    <w:rsid w:val="00467C0E"/>
    <w:rsid w:val="004703C3"/>
    <w:rsid w:val="0047080E"/>
    <w:rsid w:val="00470EE4"/>
    <w:rsid w:val="00471112"/>
    <w:rsid w:val="0047236E"/>
    <w:rsid w:val="004734B6"/>
    <w:rsid w:val="00473757"/>
    <w:rsid w:val="004737B4"/>
    <w:rsid w:val="004739A3"/>
    <w:rsid w:val="004742FF"/>
    <w:rsid w:val="00474731"/>
    <w:rsid w:val="00474738"/>
    <w:rsid w:val="00474A70"/>
    <w:rsid w:val="0047514D"/>
    <w:rsid w:val="004755BC"/>
    <w:rsid w:val="0047562B"/>
    <w:rsid w:val="00475E75"/>
    <w:rsid w:val="00476DC3"/>
    <w:rsid w:val="004775AA"/>
    <w:rsid w:val="0047764C"/>
    <w:rsid w:val="00477B74"/>
    <w:rsid w:val="00480395"/>
    <w:rsid w:val="004809A3"/>
    <w:rsid w:val="00480A61"/>
    <w:rsid w:val="004811A0"/>
    <w:rsid w:val="004811A8"/>
    <w:rsid w:val="004814B8"/>
    <w:rsid w:val="004815F3"/>
    <w:rsid w:val="00481FD6"/>
    <w:rsid w:val="0048289F"/>
    <w:rsid w:val="00482AD9"/>
    <w:rsid w:val="004838D9"/>
    <w:rsid w:val="00483BFD"/>
    <w:rsid w:val="00483C94"/>
    <w:rsid w:val="00483D46"/>
    <w:rsid w:val="0048455F"/>
    <w:rsid w:val="004847CE"/>
    <w:rsid w:val="004848B0"/>
    <w:rsid w:val="00485178"/>
    <w:rsid w:val="00485938"/>
    <w:rsid w:val="00485C94"/>
    <w:rsid w:val="004865A4"/>
    <w:rsid w:val="00486854"/>
    <w:rsid w:val="00486E66"/>
    <w:rsid w:val="00486FE8"/>
    <w:rsid w:val="0048712F"/>
    <w:rsid w:val="00487270"/>
    <w:rsid w:val="004872D3"/>
    <w:rsid w:val="00487B3D"/>
    <w:rsid w:val="00487F8C"/>
    <w:rsid w:val="004903F2"/>
    <w:rsid w:val="0049147B"/>
    <w:rsid w:val="00491713"/>
    <w:rsid w:val="00491753"/>
    <w:rsid w:val="00491EEA"/>
    <w:rsid w:val="0049321F"/>
    <w:rsid w:val="004932C6"/>
    <w:rsid w:val="004934C4"/>
    <w:rsid w:val="004935BA"/>
    <w:rsid w:val="004939E9"/>
    <w:rsid w:val="004942BF"/>
    <w:rsid w:val="00494B98"/>
    <w:rsid w:val="00494C3B"/>
    <w:rsid w:val="00494C5C"/>
    <w:rsid w:val="00494F9B"/>
    <w:rsid w:val="00495D45"/>
    <w:rsid w:val="00495E94"/>
    <w:rsid w:val="004960C6"/>
    <w:rsid w:val="00496E80"/>
    <w:rsid w:val="00497313"/>
    <w:rsid w:val="00497594"/>
    <w:rsid w:val="00497923"/>
    <w:rsid w:val="004A01D0"/>
    <w:rsid w:val="004A0321"/>
    <w:rsid w:val="004A0404"/>
    <w:rsid w:val="004A056C"/>
    <w:rsid w:val="004A0952"/>
    <w:rsid w:val="004A0DF0"/>
    <w:rsid w:val="004A11E2"/>
    <w:rsid w:val="004A1491"/>
    <w:rsid w:val="004A1868"/>
    <w:rsid w:val="004A1D9C"/>
    <w:rsid w:val="004A1F0D"/>
    <w:rsid w:val="004A20E4"/>
    <w:rsid w:val="004A26DD"/>
    <w:rsid w:val="004A2D30"/>
    <w:rsid w:val="004A30BE"/>
    <w:rsid w:val="004A317A"/>
    <w:rsid w:val="004A3B8A"/>
    <w:rsid w:val="004A3D54"/>
    <w:rsid w:val="004A3E14"/>
    <w:rsid w:val="004A4237"/>
    <w:rsid w:val="004A4B4B"/>
    <w:rsid w:val="004A5397"/>
    <w:rsid w:val="004A60BE"/>
    <w:rsid w:val="004A611D"/>
    <w:rsid w:val="004A61FB"/>
    <w:rsid w:val="004A74A4"/>
    <w:rsid w:val="004A7526"/>
    <w:rsid w:val="004A7894"/>
    <w:rsid w:val="004A78B6"/>
    <w:rsid w:val="004A7A45"/>
    <w:rsid w:val="004A7E5B"/>
    <w:rsid w:val="004A7F63"/>
    <w:rsid w:val="004B0441"/>
    <w:rsid w:val="004B048E"/>
    <w:rsid w:val="004B053F"/>
    <w:rsid w:val="004B06F5"/>
    <w:rsid w:val="004B0882"/>
    <w:rsid w:val="004B08A1"/>
    <w:rsid w:val="004B0C67"/>
    <w:rsid w:val="004B12C8"/>
    <w:rsid w:val="004B1DDC"/>
    <w:rsid w:val="004B1F76"/>
    <w:rsid w:val="004B202E"/>
    <w:rsid w:val="004B2731"/>
    <w:rsid w:val="004B28BD"/>
    <w:rsid w:val="004B2CFE"/>
    <w:rsid w:val="004B2D68"/>
    <w:rsid w:val="004B2F3E"/>
    <w:rsid w:val="004B3220"/>
    <w:rsid w:val="004B33F0"/>
    <w:rsid w:val="004B3CFD"/>
    <w:rsid w:val="004B3F6B"/>
    <w:rsid w:val="004B48E3"/>
    <w:rsid w:val="004B4ACC"/>
    <w:rsid w:val="004B4ADD"/>
    <w:rsid w:val="004B50FC"/>
    <w:rsid w:val="004B54F1"/>
    <w:rsid w:val="004B5E04"/>
    <w:rsid w:val="004B64C1"/>
    <w:rsid w:val="004B64FA"/>
    <w:rsid w:val="004B67DF"/>
    <w:rsid w:val="004B6C27"/>
    <w:rsid w:val="004B6D61"/>
    <w:rsid w:val="004B7145"/>
    <w:rsid w:val="004B7244"/>
    <w:rsid w:val="004B7666"/>
    <w:rsid w:val="004B774B"/>
    <w:rsid w:val="004C0E25"/>
    <w:rsid w:val="004C1A34"/>
    <w:rsid w:val="004C1C9C"/>
    <w:rsid w:val="004C2492"/>
    <w:rsid w:val="004C2F0F"/>
    <w:rsid w:val="004C2F96"/>
    <w:rsid w:val="004C30EF"/>
    <w:rsid w:val="004C4330"/>
    <w:rsid w:val="004C4457"/>
    <w:rsid w:val="004C4766"/>
    <w:rsid w:val="004C49D8"/>
    <w:rsid w:val="004C4B93"/>
    <w:rsid w:val="004C5727"/>
    <w:rsid w:val="004C5C6C"/>
    <w:rsid w:val="004C6503"/>
    <w:rsid w:val="004C67D0"/>
    <w:rsid w:val="004C6B0C"/>
    <w:rsid w:val="004C6BB6"/>
    <w:rsid w:val="004C7219"/>
    <w:rsid w:val="004C7279"/>
    <w:rsid w:val="004C749D"/>
    <w:rsid w:val="004C7951"/>
    <w:rsid w:val="004C79E6"/>
    <w:rsid w:val="004C7A42"/>
    <w:rsid w:val="004D0222"/>
    <w:rsid w:val="004D072B"/>
    <w:rsid w:val="004D0819"/>
    <w:rsid w:val="004D184C"/>
    <w:rsid w:val="004D1ACD"/>
    <w:rsid w:val="004D1B66"/>
    <w:rsid w:val="004D1E32"/>
    <w:rsid w:val="004D20D0"/>
    <w:rsid w:val="004D238F"/>
    <w:rsid w:val="004D2740"/>
    <w:rsid w:val="004D283A"/>
    <w:rsid w:val="004D2A1B"/>
    <w:rsid w:val="004D2BDA"/>
    <w:rsid w:val="004D470C"/>
    <w:rsid w:val="004D4B56"/>
    <w:rsid w:val="004D593D"/>
    <w:rsid w:val="004D5B4D"/>
    <w:rsid w:val="004D5F5F"/>
    <w:rsid w:val="004D69BD"/>
    <w:rsid w:val="004D7478"/>
    <w:rsid w:val="004D7CC9"/>
    <w:rsid w:val="004D7DD2"/>
    <w:rsid w:val="004D7E94"/>
    <w:rsid w:val="004D7EE3"/>
    <w:rsid w:val="004D7EFE"/>
    <w:rsid w:val="004E05CD"/>
    <w:rsid w:val="004E0886"/>
    <w:rsid w:val="004E0AE7"/>
    <w:rsid w:val="004E0CE0"/>
    <w:rsid w:val="004E125E"/>
    <w:rsid w:val="004E1392"/>
    <w:rsid w:val="004E1444"/>
    <w:rsid w:val="004E1A76"/>
    <w:rsid w:val="004E1C22"/>
    <w:rsid w:val="004E1FF2"/>
    <w:rsid w:val="004E202E"/>
    <w:rsid w:val="004E20D6"/>
    <w:rsid w:val="004E21E3"/>
    <w:rsid w:val="004E2775"/>
    <w:rsid w:val="004E28A8"/>
    <w:rsid w:val="004E2969"/>
    <w:rsid w:val="004E2BC8"/>
    <w:rsid w:val="004E2D35"/>
    <w:rsid w:val="004E379D"/>
    <w:rsid w:val="004E3A17"/>
    <w:rsid w:val="004E3B0F"/>
    <w:rsid w:val="004E4189"/>
    <w:rsid w:val="004E43BA"/>
    <w:rsid w:val="004E4B13"/>
    <w:rsid w:val="004E4CA7"/>
    <w:rsid w:val="004E63AA"/>
    <w:rsid w:val="004E6CF9"/>
    <w:rsid w:val="004E7427"/>
    <w:rsid w:val="004E792D"/>
    <w:rsid w:val="004F0009"/>
    <w:rsid w:val="004F0235"/>
    <w:rsid w:val="004F084B"/>
    <w:rsid w:val="004F0C1F"/>
    <w:rsid w:val="004F1416"/>
    <w:rsid w:val="004F1AFD"/>
    <w:rsid w:val="004F291F"/>
    <w:rsid w:val="004F29EA"/>
    <w:rsid w:val="004F30EA"/>
    <w:rsid w:val="004F3596"/>
    <w:rsid w:val="004F39FC"/>
    <w:rsid w:val="004F3C22"/>
    <w:rsid w:val="004F3C78"/>
    <w:rsid w:val="004F3D3E"/>
    <w:rsid w:val="004F3E1E"/>
    <w:rsid w:val="004F3EDE"/>
    <w:rsid w:val="004F4B82"/>
    <w:rsid w:val="004F50BD"/>
    <w:rsid w:val="004F553C"/>
    <w:rsid w:val="004F6155"/>
    <w:rsid w:val="004F62DF"/>
    <w:rsid w:val="004F65D0"/>
    <w:rsid w:val="004F6654"/>
    <w:rsid w:val="004F68A3"/>
    <w:rsid w:val="004F69A5"/>
    <w:rsid w:val="004F7276"/>
    <w:rsid w:val="004F73C3"/>
    <w:rsid w:val="004F767D"/>
    <w:rsid w:val="004F794E"/>
    <w:rsid w:val="005006C8"/>
    <w:rsid w:val="00500A1B"/>
    <w:rsid w:val="00501085"/>
    <w:rsid w:val="00501ED3"/>
    <w:rsid w:val="00502700"/>
    <w:rsid w:val="00503384"/>
    <w:rsid w:val="0050459E"/>
    <w:rsid w:val="005050F5"/>
    <w:rsid w:val="00505987"/>
    <w:rsid w:val="005064D1"/>
    <w:rsid w:val="005065D9"/>
    <w:rsid w:val="00507486"/>
    <w:rsid w:val="0050769D"/>
    <w:rsid w:val="00507735"/>
    <w:rsid w:val="005078A9"/>
    <w:rsid w:val="005079F7"/>
    <w:rsid w:val="00510D56"/>
    <w:rsid w:val="005113CE"/>
    <w:rsid w:val="005117AB"/>
    <w:rsid w:val="0051190D"/>
    <w:rsid w:val="00511EB2"/>
    <w:rsid w:val="0051247C"/>
    <w:rsid w:val="0051270D"/>
    <w:rsid w:val="00512C45"/>
    <w:rsid w:val="00512E49"/>
    <w:rsid w:val="00512F1A"/>
    <w:rsid w:val="005130FE"/>
    <w:rsid w:val="00513713"/>
    <w:rsid w:val="00513985"/>
    <w:rsid w:val="00513DF9"/>
    <w:rsid w:val="00513EC3"/>
    <w:rsid w:val="0051474E"/>
    <w:rsid w:val="00514840"/>
    <w:rsid w:val="00514C05"/>
    <w:rsid w:val="00514C2E"/>
    <w:rsid w:val="00514D81"/>
    <w:rsid w:val="00514F6E"/>
    <w:rsid w:val="00514FC5"/>
    <w:rsid w:val="00515A45"/>
    <w:rsid w:val="00515C3F"/>
    <w:rsid w:val="00515DED"/>
    <w:rsid w:val="00516A1B"/>
    <w:rsid w:val="00516A3B"/>
    <w:rsid w:val="00516D55"/>
    <w:rsid w:val="00516E23"/>
    <w:rsid w:val="00517418"/>
    <w:rsid w:val="005174DE"/>
    <w:rsid w:val="005176CD"/>
    <w:rsid w:val="00517A56"/>
    <w:rsid w:val="00517AAE"/>
    <w:rsid w:val="00517AED"/>
    <w:rsid w:val="00517C6D"/>
    <w:rsid w:val="00517CCD"/>
    <w:rsid w:val="00520023"/>
    <w:rsid w:val="005208E0"/>
    <w:rsid w:val="00520B7A"/>
    <w:rsid w:val="00520C3A"/>
    <w:rsid w:val="00520D6D"/>
    <w:rsid w:val="00521549"/>
    <w:rsid w:val="00521B8B"/>
    <w:rsid w:val="0052247E"/>
    <w:rsid w:val="005227F4"/>
    <w:rsid w:val="00522899"/>
    <w:rsid w:val="00523E3A"/>
    <w:rsid w:val="005244E5"/>
    <w:rsid w:val="005245FB"/>
    <w:rsid w:val="005246F8"/>
    <w:rsid w:val="00524C9E"/>
    <w:rsid w:val="0052522D"/>
    <w:rsid w:val="00525808"/>
    <w:rsid w:val="00525F62"/>
    <w:rsid w:val="00525FC2"/>
    <w:rsid w:val="00526D32"/>
    <w:rsid w:val="0052708F"/>
    <w:rsid w:val="00527164"/>
    <w:rsid w:val="005272CF"/>
    <w:rsid w:val="005273DC"/>
    <w:rsid w:val="00527768"/>
    <w:rsid w:val="00527C81"/>
    <w:rsid w:val="00527D33"/>
    <w:rsid w:val="00530415"/>
    <w:rsid w:val="005305A0"/>
    <w:rsid w:val="005306D8"/>
    <w:rsid w:val="00530B8F"/>
    <w:rsid w:val="00530DBD"/>
    <w:rsid w:val="00531220"/>
    <w:rsid w:val="00531271"/>
    <w:rsid w:val="005313C5"/>
    <w:rsid w:val="0053197C"/>
    <w:rsid w:val="00531C66"/>
    <w:rsid w:val="00531D16"/>
    <w:rsid w:val="00531E70"/>
    <w:rsid w:val="00532138"/>
    <w:rsid w:val="0053276E"/>
    <w:rsid w:val="00532787"/>
    <w:rsid w:val="00532C5A"/>
    <w:rsid w:val="005331E7"/>
    <w:rsid w:val="005332AA"/>
    <w:rsid w:val="005334ED"/>
    <w:rsid w:val="005336B9"/>
    <w:rsid w:val="00533D93"/>
    <w:rsid w:val="0053438D"/>
    <w:rsid w:val="00534996"/>
    <w:rsid w:val="00534E96"/>
    <w:rsid w:val="00534F98"/>
    <w:rsid w:val="005358D9"/>
    <w:rsid w:val="00535914"/>
    <w:rsid w:val="00536065"/>
    <w:rsid w:val="00536277"/>
    <w:rsid w:val="005366EA"/>
    <w:rsid w:val="00536E78"/>
    <w:rsid w:val="005405E0"/>
    <w:rsid w:val="00541166"/>
    <w:rsid w:val="00541CF3"/>
    <w:rsid w:val="00541F40"/>
    <w:rsid w:val="00542050"/>
    <w:rsid w:val="00542592"/>
    <w:rsid w:val="0054270D"/>
    <w:rsid w:val="00542ACD"/>
    <w:rsid w:val="00543457"/>
    <w:rsid w:val="00543611"/>
    <w:rsid w:val="00543C35"/>
    <w:rsid w:val="00543E1A"/>
    <w:rsid w:val="00543F8B"/>
    <w:rsid w:val="005442D3"/>
    <w:rsid w:val="00544393"/>
    <w:rsid w:val="00544470"/>
    <w:rsid w:val="00544A63"/>
    <w:rsid w:val="00544CA0"/>
    <w:rsid w:val="00545662"/>
    <w:rsid w:val="00545837"/>
    <w:rsid w:val="00545E11"/>
    <w:rsid w:val="005461C0"/>
    <w:rsid w:val="00546E26"/>
    <w:rsid w:val="00546FF3"/>
    <w:rsid w:val="0054794D"/>
    <w:rsid w:val="00550215"/>
    <w:rsid w:val="00550218"/>
    <w:rsid w:val="00550692"/>
    <w:rsid w:val="005509EF"/>
    <w:rsid w:val="00550EBC"/>
    <w:rsid w:val="00550EE1"/>
    <w:rsid w:val="00550FB1"/>
    <w:rsid w:val="00551319"/>
    <w:rsid w:val="00551A21"/>
    <w:rsid w:val="00551BB0"/>
    <w:rsid w:val="005520FD"/>
    <w:rsid w:val="005522E5"/>
    <w:rsid w:val="0055243F"/>
    <w:rsid w:val="005527C6"/>
    <w:rsid w:val="00552AFB"/>
    <w:rsid w:val="00552D71"/>
    <w:rsid w:val="0055319E"/>
    <w:rsid w:val="00553671"/>
    <w:rsid w:val="0055373F"/>
    <w:rsid w:val="0055386D"/>
    <w:rsid w:val="00553CA7"/>
    <w:rsid w:val="00553D9D"/>
    <w:rsid w:val="0055466E"/>
    <w:rsid w:val="00554C37"/>
    <w:rsid w:val="00554ED2"/>
    <w:rsid w:val="005550E6"/>
    <w:rsid w:val="005551BD"/>
    <w:rsid w:val="00555315"/>
    <w:rsid w:val="0055575F"/>
    <w:rsid w:val="00555787"/>
    <w:rsid w:val="00555CEE"/>
    <w:rsid w:val="00556591"/>
    <w:rsid w:val="00557D1C"/>
    <w:rsid w:val="00560893"/>
    <w:rsid w:val="00560D15"/>
    <w:rsid w:val="00560DAF"/>
    <w:rsid w:val="005613A0"/>
    <w:rsid w:val="00561932"/>
    <w:rsid w:val="00561CF0"/>
    <w:rsid w:val="0056207D"/>
    <w:rsid w:val="00562792"/>
    <w:rsid w:val="00562A01"/>
    <w:rsid w:val="00562DB1"/>
    <w:rsid w:val="00562F96"/>
    <w:rsid w:val="005633DF"/>
    <w:rsid w:val="005635CB"/>
    <w:rsid w:val="005636FA"/>
    <w:rsid w:val="005638B0"/>
    <w:rsid w:val="0056439D"/>
    <w:rsid w:val="00564C5A"/>
    <w:rsid w:val="0056552F"/>
    <w:rsid w:val="005659B0"/>
    <w:rsid w:val="00565C7D"/>
    <w:rsid w:val="00566A4B"/>
    <w:rsid w:val="00566A6D"/>
    <w:rsid w:val="005670BF"/>
    <w:rsid w:val="005670F1"/>
    <w:rsid w:val="005671BA"/>
    <w:rsid w:val="00567233"/>
    <w:rsid w:val="005700C1"/>
    <w:rsid w:val="005703CD"/>
    <w:rsid w:val="005705A4"/>
    <w:rsid w:val="0057091E"/>
    <w:rsid w:val="00570989"/>
    <w:rsid w:val="00570D31"/>
    <w:rsid w:val="0057130B"/>
    <w:rsid w:val="005715B6"/>
    <w:rsid w:val="00571A8E"/>
    <w:rsid w:val="00572242"/>
    <w:rsid w:val="0057234D"/>
    <w:rsid w:val="00572403"/>
    <w:rsid w:val="00572457"/>
    <w:rsid w:val="005728D4"/>
    <w:rsid w:val="00572B47"/>
    <w:rsid w:val="005739BD"/>
    <w:rsid w:val="00573E25"/>
    <w:rsid w:val="0057453A"/>
    <w:rsid w:val="00574953"/>
    <w:rsid w:val="0057497A"/>
    <w:rsid w:val="00574B64"/>
    <w:rsid w:val="0057554D"/>
    <w:rsid w:val="005759E8"/>
    <w:rsid w:val="00575C0E"/>
    <w:rsid w:val="00575D29"/>
    <w:rsid w:val="00576324"/>
    <w:rsid w:val="005773DC"/>
    <w:rsid w:val="00577415"/>
    <w:rsid w:val="00577904"/>
    <w:rsid w:val="005801A0"/>
    <w:rsid w:val="005809A9"/>
    <w:rsid w:val="00580BB8"/>
    <w:rsid w:val="00580D69"/>
    <w:rsid w:val="00580DCF"/>
    <w:rsid w:val="0058161A"/>
    <w:rsid w:val="00581ADF"/>
    <w:rsid w:val="00582389"/>
    <w:rsid w:val="005823B3"/>
    <w:rsid w:val="00582922"/>
    <w:rsid w:val="00582BE9"/>
    <w:rsid w:val="00582D90"/>
    <w:rsid w:val="00582EC8"/>
    <w:rsid w:val="00583274"/>
    <w:rsid w:val="00584023"/>
    <w:rsid w:val="00584B11"/>
    <w:rsid w:val="0058577E"/>
    <w:rsid w:val="00585DF0"/>
    <w:rsid w:val="00585E93"/>
    <w:rsid w:val="00586261"/>
    <w:rsid w:val="0058668B"/>
    <w:rsid w:val="005869E6"/>
    <w:rsid w:val="00586DA8"/>
    <w:rsid w:val="0058717E"/>
    <w:rsid w:val="005878D3"/>
    <w:rsid w:val="00587C88"/>
    <w:rsid w:val="00587E74"/>
    <w:rsid w:val="00590033"/>
    <w:rsid w:val="005902BA"/>
    <w:rsid w:val="005905BC"/>
    <w:rsid w:val="0059063E"/>
    <w:rsid w:val="005907F7"/>
    <w:rsid w:val="0059089D"/>
    <w:rsid w:val="00590982"/>
    <w:rsid w:val="00590CA4"/>
    <w:rsid w:val="005910FE"/>
    <w:rsid w:val="0059143F"/>
    <w:rsid w:val="00591579"/>
    <w:rsid w:val="005916B5"/>
    <w:rsid w:val="00591A48"/>
    <w:rsid w:val="00591E19"/>
    <w:rsid w:val="00592ED7"/>
    <w:rsid w:val="005932C3"/>
    <w:rsid w:val="00594053"/>
    <w:rsid w:val="005942CA"/>
    <w:rsid w:val="0059452D"/>
    <w:rsid w:val="00594777"/>
    <w:rsid w:val="00594AB0"/>
    <w:rsid w:val="00594F8B"/>
    <w:rsid w:val="005957E2"/>
    <w:rsid w:val="00596099"/>
    <w:rsid w:val="00596AF4"/>
    <w:rsid w:val="00596E05"/>
    <w:rsid w:val="005972F5"/>
    <w:rsid w:val="005976C0"/>
    <w:rsid w:val="005A00E0"/>
    <w:rsid w:val="005A06CA"/>
    <w:rsid w:val="005A0CB0"/>
    <w:rsid w:val="005A0E8A"/>
    <w:rsid w:val="005A13F1"/>
    <w:rsid w:val="005A1A15"/>
    <w:rsid w:val="005A1F02"/>
    <w:rsid w:val="005A33F2"/>
    <w:rsid w:val="005A368A"/>
    <w:rsid w:val="005A3CCB"/>
    <w:rsid w:val="005A4A0A"/>
    <w:rsid w:val="005A5172"/>
    <w:rsid w:val="005A5178"/>
    <w:rsid w:val="005A5194"/>
    <w:rsid w:val="005A5C70"/>
    <w:rsid w:val="005A5CB4"/>
    <w:rsid w:val="005A5DB4"/>
    <w:rsid w:val="005A5ECF"/>
    <w:rsid w:val="005A62EA"/>
    <w:rsid w:val="005A659B"/>
    <w:rsid w:val="005A6BC2"/>
    <w:rsid w:val="005A6D28"/>
    <w:rsid w:val="005A77D0"/>
    <w:rsid w:val="005A7C8F"/>
    <w:rsid w:val="005A7E01"/>
    <w:rsid w:val="005A7E15"/>
    <w:rsid w:val="005A7F55"/>
    <w:rsid w:val="005B036F"/>
    <w:rsid w:val="005B090E"/>
    <w:rsid w:val="005B09CB"/>
    <w:rsid w:val="005B0D8C"/>
    <w:rsid w:val="005B115B"/>
    <w:rsid w:val="005B122D"/>
    <w:rsid w:val="005B1526"/>
    <w:rsid w:val="005B17CE"/>
    <w:rsid w:val="005B186E"/>
    <w:rsid w:val="005B34FD"/>
    <w:rsid w:val="005B3517"/>
    <w:rsid w:val="005B369F"/>
    <w:rsid w:val="005B376C"/>
    <w:rsid w:val="005B39E0"/>
    <w:rsid w:val="005B3B68"/>
    <w:rsid w:val="005B3DF8"/>
    <w:rsid w:val="005B4080"/>
    <w:rsid w:val="005B4185"/>
    <w:rsid w:val="005B4218"/>
    <w:rsid w:val="005B4363"/>
    <w:rsid w:val="005B4FEE"/>
    <w:rsid w:val="005B590D"/>
    <w:rsid w:val="005B590E"/>
    <w:rsid w:val="005B5B49"/>
    <w:rsid w:val="005B5D7C"/>
    <w:rsid w:val="005B63B5"/>
    <w:rsid w:val="005B6C85"/>
    <w:rsid w:val="005B6C8E"/>
    <w:rsid w:val="005B7025"/>
    <w:rsid w:val="005B7983"/>
    <w:rsid w:val="005B7C7A"/>
    <w:rsid w:val="005C00F9"/>
    <w:rsid w:val="005C09F3"/>
    <w:rsid w:val="005C0A46"/>
    <w:rsid w:val="005C0A53"/>
    <w:rsid w:val="005C0E58"/>
    <w:rsid w:val="005C14D6"/>
    <w:rsid w:val="005C1E53"/>
    <w:rsid w:val="005C20BF"/>
    <w:rsid w:val="005C20FC"/>
    <w:rsid w:val="005C2EA6"/>
    <w:rsid w:val="005C32B0"/>
    <w:rsid w:val="005C3ABA"/>
    <w:rsid w:val="005C3B1E"/>
    <w:rsid w:val="005C43FD"/>
    <w:rsid w:val="005C4475"/>
    <w:rsid w:val="005C4E3E"/>
    <w:rsid w:val="005C4EF8"/>
    <w:rsid w:val="005C51B7"/>
    <w:rsid w:val="005C526C"/>
    <w:rsid w:val="005C632C"/>
    <w:rsid w:val="005C6BFA"/>
    <w:rsid w:val="005C6E08"/>
    <w:rsid w:val="005C6F90"/>
    <w:rsid w:val="005C732E"/>
    <w:rsid w:val="005C7A60"/>
    <w:rsid w:val="005C7B7A"/>
    <w:rsid w:val="005C7E0A"/>
    <w:rsid w:val="005C7E7F"/>
    <w:rsid w:val="005C7E8F"/>
    <w:rsid w:val="005D001A"/>
    <w:rsid w:val="005D00D2"/>
    <w:rsid w:val="005D00F5"/>
    <w:rsid w:val="005D039D"/>
    <w:rsid w:val="005D0DC8"/>
    <w:rsid w:val="005D12CC"/>
    <w:rsid w:val="005D1D38"/>
    <w:rsid w:val="005D1E0A"/>
    <w:rsid w:val="005D20A8"/>
    <w:rsid w:val="005D24CE"/>
    <w:rsid w:val="005D27B4"/>
    <w:rsid w:val="005D27CF"/>
    <w:rsid w:val="005D2843"/>
    <w:rsid w:val="005D2BD7"/>
    <w:rsid w:val="005D2FD8"/>
    <w:rsid w:val="005D3407"/>
    <w:rsid w:val="005D37B4"/>
    <w:rsid w:val="005D3849"/>
    <w:rsid w:val="005D46DC"/>
    <w:rsid w:val="005D4AC7"/>
    <w:rsid w:val="005D524F"/>
    <w:rsid w:val="005D5351"/>
    <w:rsid w:val="005D539B"/>
    <w:rsid w:val="005D5C6B"/>
    <w:rsid w:val="005D5DBB"/>
    <w:rsid w:val="005D6096"/>
    <w:rsid w:val="005D6269"/>
    <w:rsid w:val="005D66C4"/>
    <w:rsid w:val="005D690B"/>
    <w:rsid w:val="005D71A2"/>
    <w:rsid w:val="005D761A"/>
    <w:rsid w:val="005D7629"/>
    <w:rsid w:val="005D766B"/>
    <w:rsid w:val="005D7708"/>
    <w:rsid w:val="005D773E"/>
    <w:rsid w:val="005D7E0D"/>
    <w:rsid w:val="005E068F"/>
    <w:rsid w:val="005E13F9"/>
    <w:rsid w:val="005E22A7"/>
    <w:rsid w:val="005E2881"/>
    <w:rsid w:val="005E2A17"/>
    <w:rsid w:val="005E2F44"/>
    <w:rsid w:val="005E32D6"/>
    <w:rsid w:val="005E3741"/>
    <w:rsid w:val="005E38F9"/>
    <w:rsid w:val="005E3E50"/>
    <w:rsid w:val="005E3FAE"/>
    <w:rsid w:val="005E49F4"/>
    <w:rsid w:val="005E4E78"/>
    <w:rsid w:val="005E5039"/>
    <w:rsid w:val="005E50DE"/>
    <w:rsid w:val="005E516E"/>
    <w:rsid w:val="005E5942"/>
    <w:rsid w:val="005E5B48"/>
    <w:rsid w:val="005E68D5"/>
    <w:rsid w:val="005E6BD2"/>
    <w:rsid w:val="005E6C5F"/>
    <w:rsid w:val="005E6E2A"/>
    <w:rsid w:val="005E7645"/>
    <w:rsid w:val="005E7A3A"/>
    <w:rsid w:val="005E7B5B"/>
    <w:rsid w:val="005E7BE7"/>
    <w:rsid w:val="005E7C79"/>
    <w:rsid w:val="005E7EC3"/>
    <w:rsid w:val="005F08CE"/>
    <w:rsid w:val="005F0FF2"/>
    <w:rsid w:val="005F113E"/>
    <w:rsid w:val="005F136F"/>
    <w:rsid w:val="005F14A2"/>
    <w:rsid w:val="005F1DA2"/>
    <w:rsid w:val="005F251D"/>
    <w:rsid w:val="005F294F"/>
    <w:rsid w:val="005F2FA0"/>
    <w:rsid w:val="005F3118"/>
    <w:rsid w:val="005F357E"/>
    <w:rsid w:val="005F378A"/>
    <w:rsid w:val="005F385A"/>
    <w:rsid w:val="005F39CF"/>
    <w:rsid w:val="005F3C09"/>
    <w:rsid w:val="005F3E64"/>
    <w:rsid w:val="005F3F53"/>
    <w:rsid w:val="005F4147"/>
    <w:rsid w:val="005F4FC2"/>
    <w:rsid w:val="005F50A3"/>
    <w:rsid w:val="005F517A"/>
    <w:rsid w:val="005F51DB"/>
    <w:rsid w:val="005F52ED"/>
    <w:rsid w:val="005F5B90"/>
    <w:rsid w:val="005F5D28"/>
    <w:rsid w:val="005F6214"/>
    <w:rsid w:val="005F665B"/>
    <w:rsid w:val="005F66A5"/>
    <w:rsid w:val="005F68B0"/>
    <w:rsid w:val="005F6DC5"/>
    <w:rsid w:val="005F708E"/>
    <w:rsid w:val="005F76B1"/>
    <w:rsid w:val="005F7B99"/>
    <w:rsid w:val="005F7DB7"/>
    <w:rsid w:val="006002C7"/>
    <w:rsid w:val="0060048E"/>
    <w:rsid w:val="00600D21"/>
    <w:rsid w:val="00601078"/>
    <w:rsid w:val="0060170F"/>
    <w:rsid w:val="00602576"/>
    <w:rsid w:val="00603144"/>
    <w:rsid w:val="0060379D"/>
    <w:rsid w:val="006038A1"/>
    <w:rsid w:val="00603998"/>
    <w:rsid w:val="00603A31"/>
    <w:rsid w:val="00603BFF"/>
    <w:rsid w:val="006048F2"/>
    <w:rsid w:val="00604A9B"/>
    <w:rsid w:val="00604CBB"/>
    <w:rsid w:val="00604F6D"/>
    <w:rsid w:val="00605250"/>
    <w:rsid w:val="006055E1"/>
    <w:rsid w:val="00605726"/>
    <w:rsid w:val="00605734"/>
    <w:rsid w:val="00605EAD"/>
    <w:rsid w:val="006060CA"/>
    <w:rsid w:val="006061D3"/>
    <w:rsid w:val="006064D2"/>
    <w:rsid w:val="00606750"/>
    <w:rsid w:val="00606C1F"/>
    <w:rsid w:val="00606DEB"/>
    <w:rsid w:val="00607763"/>
    <w:rsid w:val="006078E6"/>
    <w:rsid w:val="0060791F"/>
    <w:rsid w:val="00607C46"/>
    <w:rsid w:val="00607D79"/>
    <w:rsid w:val="0061023A"/>
    <w:rsid w:val="00610509"/>
    <w:rsid w:val="00610662"/>
    <w:rsid w:val="00610CE5"/>
    <w:rsid w:val="0061132E"/>
    <w:rsid w:val="00611842"/>
    <w:rsid w:val="00611998"/>
    <w:rsid w:val="0061199A"/>
    <w:rsid w:val="006121BE"/>
    <w:rsid w:val="006123C2"/>
    <w:rsid w:val="00612545"/>
    <w:rsid w:val="00612AD1"/>
    <w:rsid w:val="00612B3E"/>
    <w:rsid w:val="0061376F"/>
    <w:rsid w:val="00613C85"/>
    <w:rsid w:val="00613E90"/>
    <w:rsid w:val="00614786"/>
    <w:rsid w:val="00614C44"/>
    <w:rsid w:val="00614FB3"/>
    <w:rsid w:val="00614FCF"/>
    <w:rsid w:val="00615857"/>
    <w:rsid w:val="00615858"/>
    <w:rsid w:val="00615BE1"/>
    <w:rsid w:val="006166BB"/>
    <w:rsid w:val="00616ED7"/>
    <w:rsid w:val="00616F31"/>
    <w:rsid w:val="00616FD2"/>
    <w:rsid w:val="00617052"/>
    <w:rsid w:val="0061779C"/>
    <w:rsid w:val="00617F55"/>
    <w:rsid w:val="006206D6"/>
    <w:rsid w:val="00620A41"/>
    <w:rsid w:val="00620A4E"/>
    <w:rsid w:val="00620F3F"/>
    <w:rsid w:val="0062146F"/>
    <w:rsid w:val="0062157A"/>
    <w:rsid w:val="00621709"/>
    <w:rsid w:val="00621D3C"/>
    <w:rsid w:val="0062243C"/>
    <w:rsid w:val="00622566"/>
    <w:rsid w:val="00622839"/>
    <w:rsid w:val="006229E9"/>
    <w:rsid w:val="00622CC7"/>
    <w:rsid w:val="0062324C"/>
    <w:rsid w:val="0062333B"/>
    <w:rsid w:val="00623909"/>
    <w:rsid w:val="00623DEE"/>
    <w:rsid w:val="00624588"/>
    <w:rsid w:val="00625A52"/>
    <w:rsid w:val="00625E00"/>
    <w:rsid w:val="00625EE3"/>
    <w:rsid w:val="00627500"/>
    <w:rsid w:val="00627894"/>
    <w:rsid w:val="00627DDA"/>
    <w:rsid w:val="00630010"/>
    <w:rsid w:val="0063005B"/>
    <w:rsid w:val="006305CA"/>
    <w:rsid w:val="006305DF"/>
    <w:rsid w:val="006306A5"/>
    <w:rsid w:val="00630BFA"/>
    <w:rsid w:val="00630C21"/>
    <w:rsid w:val="00631DDB"/>
    <w:rsid w:val="00631DDF"/>
    <w:rsid w:val="00632904"/>
    <w:rsid w:val="00632A69"/>
    <w:rsid w:val="0063314F"/>
    <w:rsid w:val="00633397"/>
    <w:rsid w:val="0063367C"/>
    <w:rsid w:val="00633C27"/>
    <w:rsid w:val="006340FB"/>
    <w:rsid w:val="0063469B"/>
    <w:rsid w:val="00634CC0"/>
    <w:rsid w:val="006352C6"/>
    <w:rsid w:val="00635658"/>
    <w:rsid w:val="00635A4C"/>
    <w:rsid w:val="00635F0C"/>
    <w:rsid w:val="006369E2"/>
    <w:rsid w:val="00636AFE"/>
    <w:rsid w:val="00636B52"/>
    <w:rsid w:val="006373C9"/>
    <w:rsid w:val="006379B0"/>
    <w:rsid w:val="00637B27"/>
    <w:rsid w:val="00637C6C"/>
    <w:rsid w:val="00637EBB"/>
    <w:rsid w:val="006403C4"/>
    <w:rsid w:val="00640407"/>
    <w:rsid w:val="006404F3"/>
    <w:rsid w:val="0064082E"/>
    <w:rsid w:val="0064096D"/>
    <w:rsid w:val="00640DC0"/>
    <w:rsid w:val="0064172B"/>
    <w:rsid w:val="006417F7"/>
    <w:rsid w:val="00641EAB"/>
    <w:rsid w:val="0064217B"/>
    <w:rsid w:val="006425BD"/>
    <w:rsid w:val="00642C61"/>
    <w:rsid w:val="00642EEE"/>
    <w:rsid w:val="006438C4"/>
    <w:rsid w:val="00643D83"/>
    <w:rsid w:val="0064408B"/>
    <w:rsid w:val="00644194"/>
    <w:rsid w:val="0064423C"/>
    <w:rsid w:val="006448C6"/>
    <w:rsid w:val="00644A44"/>
    <w:rsid w:val="00644B75"/>
    <w:rsid w:val="00644E78"/>
    <w:rsid w:val="0064518C"/>
    <w:rsid w:val="006455D1"/>
    <w:rsid w:val="006456CE"/>
    <w:rsid w:val="00645A34"/>
    <w:rsid w:val="00646B37"/>
    <w:rsid w:val="00646E99"/>
    <w:rsid w:val="00646E9E"/>
    <w:rsid w:val="00646E9F"/>
    <w:rsid w:val="0064784C"/>
    <w:rsid w:val="00647AE8"/>
    <w:rsid w:val="00647B52"/>
    <w:rsid w:val="006504DC"/>
    <w:rsid w:val="00650E8C"/>
    <w:rsid w:val="00650FF3"/>
    <w:rsid w:val="0065120F"/>
    <w:rsid w:val="00651216"/>
    <w:rsid w:val="006515D8"/>
    <w:rsid w:val="00651D09"/>
    <w:rsid w:val="00651DD9"/>
    <w:rsid w:val="00651EE9"/>
    <w:rsid w:val="00651F4E"/>
    <w:rsid w:val="00651F74"/>
    <w:rsid w:val="00651FB3"/>
    <w:rsid w:val="0065241A"/>
    <w:rsid w:val="0065324D"/>
    <w:rsid w:val="0065356D"/>
    <w:rsid w:val="00653AC1"/>
    <w:rsid w:val="00653F30"/>
    <w:rsid w:val="006549EA"/>
    <w:rsid w:val="00655040"/>
    <w:rsid w:val="0065510B"/>
    <w:rsid w:val="00656D2A"/>
    <w:rsid w:val="0065751D"/>
    <w:rsid w:val="0065782A"/>
    <w:rsid w:val="00657D8B"/>
    <w:rsid w:val="00657DA4"/>
    <w:rsid w:val="00657ECC"/>
    <w:rsid w:val="00660004"/>
    <w:rsid w:val="00660758"/>
    <w:rsid w:val="0066075E"/>
    <w:rsid w:val="00660906"/>
    <w:rsid w:val="00660B8C"/>
    <w:rsid w:val="006616E9"/>
    <w:rsid w:val="00661E96"/>
    <w:rsid w:val="00662001"/>
    <w:rsid w:val="006620B9"/>
    <w:rsid w:val="0066218C"/>
    <w:rsid w:val="006628CA"/>
    <w:rsid w:val="0066323B"/>
    <w:rsid w:val="006638EB"/>
    <w:rsid w:val="00663E0A"/>
    <w:rsid w:val="00663F27"/>
    <w:rsid w:val="006648C8"/>
    <w:rsid w:val="00664976"/>
    <w:rsid w:val="00665563"/>
    <w:rsid w:val="00665A26"/>
    <w:rsid w:val="0066675A"/>
    <w:rsid w:val="006667E7"/>
    <w:rsid w:val="00666885"/>
    <w:rsid w:val="00666B4E"/>
    <w:rsid w:val="00666B83"/>
    <w:rsid w:val="00666BB7"/>
    <w:rsid w:val="006672B2"/>
    <w:rsid w:val="006673CB"/>
    <w:rsid w:val="0066752E"/>
    <w:rsid w:val="006677E8"/>
    <w:rsid w:val="0066782C"/>
    <w:rsid w:val="00672387"/>
    <w:rsid w:val="006725DD"/>
    <w:rsid w:val="00672737"/>
    <w:rsid w:val="00672BE1"/>
    <w:rsid w:val="006735A2"/>
    <w:rsid w:val="00673867"/>
    <w:rsid w:val="00673A63"/>
    <w:rsid w:val="00673A74"/>
    <w:rsid w:val="00673DFB"/>
    <w:rsid w:val="00674917"/>
    <w:rsid w:val="00674EFD"/>
    <w:rsid w:val="0067537F"/>
    <w:rsid w:val="006758CB"/>
    <w:rsid w:val="00676493"/>
    <w:rsid w:val="006764A2"/>
    <w:rsid w:val="0067653A"/>
    <w:rsid w:val="00676800"/>
    <w:rsid w:val="006768AC"/>
    <w:rsid w:val="00676960"/>
    <w:rsid w:val="00676ADF"/>
    <w:rsid w:val="00676E71"/>
    <w:rsid w:val="00676F48"/>
    <w:rsid w:val="00677058"/>
    <w:rsid w:val="00677994"/>
    <w:rsid w:val="00677E82"/>
    <w:rsid w:val="006808A9"/>
    <w:rsid w:val="00681858"/>
    <w:rsid w:val="006818F3"/>
    <w:rsid w:val="00681A33"/>
    <w:rsid w:val="00681E5D"/>
    <w:rsid w:val="00682062"/>
    <w:rsid w:val="006824F3"/>
    <w:rsid w:val="00682509"/>
    <w:rsid w:val="0068284A"/>
    <w:rsid w:val="0068297E"/>
    <w:rsid w:val="00683030"/>
    <w:rsid w:val="006837B1"/>
    <w:rsid w:val="00684CC6"/>
    <w:rsid w:val="00684F21"/>
    <w:rsid w:val="00685069"/>
    <w:rsid w:val="00685631"/>
    <w:rsid w:val="006862DD"/>
    <w:rsid w:val="00686524"/>
    <w:rsid w:val="00686871"/>
    <w:rsid w:val="00686A50"/>
    <w:rsid w:val="00686AA2"/>
    <w:rsid w:val="00686E3E"/>
    <w:rsid w:val="00686FC6"/>
    <w:rsid w:val="006871FD"/>
    <w:rsid w:val="00687C9D"/>
    <w:rsid w:val="006903D8"/>
    <w:rsid w:val="006907CE"/>
    <w:rsid w:val="00690929"/>
    <w:rsid w:val="00690D4D"/>
    <w:rsid w:val="00690F4A"/>
    <w:rsid w:val="00690F90"/>
    <w:rsid w:val="0069125C"/>
    <w:rsid w:val="006912A0"/>
    <w:rsid w:val="00692A05"/>
    <w:rsid w:val="00692C1D"/>
    <w:rsid w:val="00692FD7"/>
    <w:rsid w:val="0069354A"/>
    <w:rsid w:val="00693E4F"/>
    <w:rsid w:val="00694140"/>
    <w:rsid w:val="00694175"/>
    <w:rsid w:val="00694897"/>
    <w:rsid w:val="00694F67"/>
    <w:rsid w:val="00695E15"/>
    <w:rsid w:val="006964E6"/>
    <w:rsid w:val="00696593"/>
    <w:rsid w:val="00697526"/>
    <w:rsid w:val="00697C6E"/>
    <w:rsid w:val="006A0120"/>
    <w:rsid w:val="006A0AB0"/>
    <w:rsid w:val="006A0ABA"/>
    <w:rsid w:val="006A0EAA"/>
    <w:rsid w:val="006A117E"/>
    <w:rsid w:val="006A156C"/>
    <w:rsid w:val="006A1766"/>
    <w:rsid w:val="006A1986"/>
    <w:rsid w:val="006A1C02"/>
    <w:rsid w:val="006A2AA7"/>
    <w:rsid w:val="006A2E58"/>
    <w:rsid w:val="006A3653"/>
    <w:rsid w:val="006A3ACC"/>
    <w:rsid w:val="006A3BA2"/>
    <w:rsid w:val="006A4079"/>
    <w:rsid w:val="006A4081"/>
    <w:rsid w:val="006A4B54"/>
    <w:rsid w:val="006A4BBC"/>
    <w:rsid w:val="006A4C0E"/>
    <w:rsid w:val="006A4D1F"/>
    <w:rsid w:val="006A4D34"/>
    <w:rsid w:val="006A55FD"/>
    <w:rsid w:val="006A5922"/>
    <w:rsid w:val="006A5F91"/>
    <w:rsid w:val="006A6619"/>
    <w:rsid w:val="006A6964"/>
    <w:rsid w:val="006A6B98"/>
    <w:rsid w:val="006A6FE0"/>
    <w:rsid w:val="006A74F8"/>
    <w:rsid w:val="006A74FA"/>
    <w:rsid w:val="006A7C82"/>
    <w:rsid w:val="006A7F98"/>
    <w:rsid w:val="006B0558"/>
    <w:rsid w:val="006B05FF"/>
    <w:rsid w:val="006B15AE"/>
    <w:rsid w:val="006B1FBD"/>
    <w:rsid w:val="006B217F"/>
    <w:rsid w:val="006B2BB0"/>
    <w:rsid w:val="006B3640"/>
    <w:rsid w:val="006B3D82"/>
    <w:rsid w:val="006B3F27"/>
    <w:rsid w:val="006B4390"/>
    <w:rsid w:val="006B46D8"/>
    <w:rsid w:val="006B48F3"/>
    <w:rsid w:val="006B5D14"/>
    <w:rsid w:val="006B60A4"/>
    <w:rsid w:val="006B6C02"/>
    <w:rsid w:val="006B7252"/>
    <w:rsid w:val="006B732A"/>
    <w:rsid w:val="006B738C"/>
    <w:rsid w:val="006B775F"/>
    <w:rsid w:val="006B7CBE"/>
    <w:rsid w:val="006B7EB9"/>
    <w:rsid w:val="006C028D"/>
    <w:rsid w:val="006C0517"/>
    <w:rsid w:val="006C070B"/>
    <w:rsid w:val="006C07BB"/>
    <w:rsid w:val="006C0924"/>
    <w:rsid w:val="006C0B91"/>
    <w:rsid w:val="006C16B5"/>
    <w:rsid w:val="006C2BA6"/>
    <w:rsid w:val="006C2C65"/>
    <w:rsid w:val="006C2CA7"/>
    <w:rsid w:val="006C2F0E"/>
    <w:rsid w:val="006C3202"/>
    <w:rsid w:val="006C4BC2"/>
    <w:rsid w:val="006C50D6"/>
    <w:rsid w:val="006C58FC"/>
    <w:rsid w:val="006C621A"/>
    <w:rsid w:val="006C66E5"/>
    <w:rsid w:val="006C714B"/>
    <w:rsid w:val="006C71B3"/>
    <w:rsid w:val="006C72DE"/>
    <w:rsid w:val="006C7596"/>
    <w:rsid w:val="006D0711"/>
    <w:rsid w:val="006D09F3"/>
    <w:rsid w:val="006D0E68"/>
    <w:rsid w:val="006D1427"/>
    <w:rsid w:val="006D17CC"/>
    <w:rsid w:val="006D19ED"/>
    <w:rsid w:val="006D2C10"/>
    <w:rsid w:val="006D2E8F"/>
    <w:rsid w:val="006D3548"/>
    <w:rsid w:val="006D3C61"/>
    <w:rsid w:val="006D3D35"/>
    <w:rsid w:val="006D46B8"/>
    <w:rsid w:val="006D4B3C"/>
    <w:rsid w:val="006D4E15"/>
    <w:rsid w:val="006D524F"/>
    <w:rsid w:val="006D570B"/>
    <w:rsid w:val="006D57BC"/>
    <w:rsid w:val="006D5939"/>
    <w:rsid w:val="006D59AC"/>
    <w:rsid w:val="006D5DFC"/>
    <w:rsid w:val="006D613F"/>
    <w:rsid w:val="006D6288"/>
    <w:rsid w:val="006D658F"/>
    <w:rsid w:val="006D6802"/>
    <w:rsid w:val="006D6858"/>
    <w:rsid w:val="006D68B6"/>
    <w:rsid w:val="006D6941"/>
    <w:rsid w:val="006D6B27"/>
    <w:rsid w:val="006D73DD"/>
    <w:rsid w:val="006D7847"/>
    <w:rsid w:val="006D7C41"/>
    <w:rsid w:val="006E079B"/>
    <w:rsid w:val="006E0C12"/>
    <w:rsid w:val="006E0C41"/>
    <w:rsid w:val="006E112D"/>
    <w:rsid w:val="006E1350"/>
    <w:rsid w:val="006E1603"/>
    <w:rsid w:val="006E19A4"/>
    <w:rsid w:val="006E1B51"/>
    <w:rsid w:val="006E2499"/>
    <w:rsid w:val="006E2F87"/>
    <w:rsid w:val="006E37C7"/>
    <w:rsid w:val="006E3B9C"/>
    <w:rsid w:val="006E3CD6"/>
    <w:rsid w:val="006E3E8D"/>
    <w:rsid w:val="006E3EB7"/>
    <w:rsid w:val="006E3FF0"/>
    <w:rsid w:val="006E4575"/>
    <w:rsid w:val="006E4D1A"/>
    <w:rsid w:val="006E5539"/>
    <w:rsid w:val="006E5A1E"/>
    <w:rsid w:val="006E5C3E"/>
    <w:rsid w:val="006E6B0B"/>
    <w:rsid w:val="006E709A"/>
    <w:rsid w:val="006E7449"/>
    <w:rsid w:val="006E7AB8"/>
    <w:rsid w:val="006E7C73"/>
    <w:rsid w:val="006E7E84"/>
    <w:rsid w:val="006F05D2"/>
    <w:rsid w:val="006F11F9"/>
    <w:rsid w:val="006F1350"/>
    <w:rsid w:val="006F1632"/>
    <w:rsid w:val="006F1A88"/>
    <w:rsid w:val="006F1C05"/>
    <w:rsid w:val="006F1D38"/>
    <w:rsid w:val="006F27F3"/>
    <w:rsid w:val="006F2806"/>
    <w:rsid w:val="006F2C16"/>
    <w:rsid w:val="006F2CFC"/>
    <w:rsid w:val="006F2E32"/>
    <w:rsid w:val="006F2E89"/>
    <w:rsid w:val="006F38A3"/>
    <w:rsid w:val="006F3FFD"/>
    <w:rsid w:val="006F44B7"/>
    <w:rsid w:val="006F49E9"/>
    <w:rsid w:val="006F4CD0"/>
    <w:rsid w:val="006F4EF2"/>
    <w:rsid w:val="006F522C"/>
    <w:rsid w:val="006F558B"/>
    <w:rsid w:val="006F55B5"/>
    <w:rsid w:val="006F59A7"/>
    <w:rsid w:val="006F6377"/>
    <w:rsid w:val="006F64F3"/>
    <w:rsid w:val="006F67C1"/>
    <w:rsid w:val="006F6DA4"/>
    <w:rsid w:val="006F7043"/>
    <w:rsid w:val="006F7292"/>
    <w:rsid w:val="006F72F1"/>
    <w:rsid w:val="006F74E5"/>
    <w:rsid w:val="006F77F2"/>
    <w:rsid w:val="006F7A79"/>
    <w:rsid w:val="006F7F9D"/>
    <w:rsid w:val="00700916"/>
    <w:rsid w:val="007009D4"/>
    <w:rsid w:val="00700E66"/>
    <w:rsid w:val="007011A9"/>
    <w:rsid w:val="0070148E"/>
    <w:rsid w:val="00702176"/>
    <w:rsid w:val="007024AB"/>
    <w:rsid w:val="0070292C"/>
    <w:rsid w:val="00702D4F"/>
    <w:rsid w:val="00702F85"/>
    <w:rsid w:val="00703025"/>
    <w:rsid w:val="0070313D"/>
    <w:rsid w:val="007032BF"/>
    <w:rsid w:val="0070393C"/>
    <w:rsid w:val="00703EC5"/>
    <w:rsid w:val="00704030"/>
    <w:rsid w:val="00704103"/>
    <w:rsid w:val="007042CD"/>
    <w:rsid w:val="0070488C"/>
    <w:rsid w:val="00704E9C"/>
    <w:rsid w:val="0070526D"/>
    <w:rsid w:val="00705A50"/>
    <w:rsid w:val="00705DC2"/>
    <w:rsid w:val="00705E22"/>
    <w:rsid w:val="007065E7"/>
    <w:rsid w:val="0070667C"/>
    <w:rsid w:val="00706C60"/>
    <w:rsid w:val="00706C83"/>
    <w:rsid w:val="007073C8"/>
    <w:rsid w:val="00707B3C"/>
    <w:rsid w:val="00710B25"/>
    <w:rsid w:val="00711066"/>
    <w:rsid w:val="00711C5D"/>
    <w:rsid w:val="0071263C"/>
    <w:rsid w:val="00712804"/>
    <w:rsid w:val="007128A6"/>
    <w:rsid w:val="00712A65"/>
    <w:rsid w:val="00712E9D"/>
    <w:rsid w:val="00712FF9"/>
    <w:rsid w:val="00713320"/>
    <w:rsid w:val="00713C8E"/>
    <w:rsid w:val="0071502D"/>
    <w:rsid w:val="00715229"/>
    <w:rsid w:val="0071522E"/>
    <w:rsid w:val="00716698"/>
    <w:rsid w:val="007168BF"/>
    <w:rsid w:val="00716DB2"/>
    <w:rsid w:val="007171BC"/>
    <w:rsid w:val="007175DC"/>
    <w:rsid w:val="00720029"/>
    <w:rsid w:val="00720207"/>
    <w:rsid w:val="007202C3"/>
    <w:rsid w:val="00720951"/>
    <w:rsid w:val="00720C24"/>
    <w:rsid w:val="007212DF"/>
    <w:rsid w:val="007212FF"/>
    <w:rsid w:val="00722B71"/>
    <w:rsid w:val="00723104"/>
    <w:rsid w:val="00723DF1"/>
    <w:rsid w:val="00724925"/>
    <w:rsid w:val="0072495D"/>
    <w:rsid w:val="00724D42"/>
    <w:rsid w:val="007257BF"/>
    <w:rsid w:val="00725977"/>
    <w:rsid w:val="00725A85"/>
    <w:rsid w:val="00725E95"/>
    <w:rsid w:val="0072616F"/>
    <w:rsid w:val="0072654E"/>
    <w:rsid w:val="00726B48"/>
    <w:rsid w:val="00726C5D"/>
    <w:rsid w:val="00726D42"/>
    <w:rsid w:val="00727089"/>
    <w:rsid w:val="0073005C"/>
    <w:rsid w:val="007302B6"/>
    <w:rsid w:val="00730406"/>
    <w:rsid w:val="007308C7"/>
    <w:rsid w:val="00730BFA"/>
    <w:rsid w:val="00730EE2"/>
    <w:rsid w:val="00730F00"/>
    <w:rsid w:val="00731178"/>
    <w:rsid w:val="0073158A"/>
    <w:rsid w:val="00731785"/>
    <w:rsid w:val="007319BA"/>
    <w:rsid w:val="00731C30"/>
    <w:rsid w:val="00731C43"/>
    <w:rsid w:val="00731F83"/>
    <w:rsid w:val="0073203B"/>
    <w:rsid w:val="007326DF"/>
    <w:rsid w:val="0073281E"/>
    <w:rsid w:val="00732BC7"/>
    <w:rsid w:val="00732D4E"/>
    <w:rsid w:val="00732E04"/>
    <w:rsid w:val="00732EEB"/>
    <w:rsid w:val="0073383F"/>
    <w:rsid w:val="00733F83"/>
    <w:rsid w:val="00733FB2"/>
    <w:rsid w:val="00734110"/>
    <w:rsid w:val="00734E50"/>
    <w:rsid w:val="00734FCF"/>
    <w:rsid w:val="007350A5"/>
    <w:rsid w:val="0073542F"/>
    <w:rsid w:val="007355BB"/>
    <w:rsid w:val="00735B58"/>
    <w:rsid w:val="00735FA3"/>
    <w:rsid w:val="0073621F"/>
    <w:rsid w:val="007366C8"/>
    <w:rsid w:val="00736F52"/>
    <w:rsid w:val="0073787B"/>
    <w:rsid w:val="00737955"/>
    <w:rsid w:val="00737A6C"/>
    <w:rsid w:val="0074035B"/>
    <w:rsid w:val="007406E3"/>
    <w:rsid w:val="00740869"/>
    <w:rsid w:val="00740D27"/>
    <w:rsid w:val="0074108C"/>
    <w:rsid w:val="00741234"/>
    <w:rsid w:val="007412CF"/>
    <w:rsid w:val="00741457"/>
    <w:rsid w:val="007426D3"/>
    <w:rsid w:val="00742B2A"/>
    <w:rsid w:val="00742B52"/>
    <w:rsid w:val="00742E2A"/>
    <w:rsid w:val="00742F6B"/>
    <w:rsid w:val="007438AA"/>
    <w:rsid w:val="00743DFD"/>
    <w:rsid w:val="0074469B"/>
    <w:rsid w:val="00744785"/>
    <w:rsid w:val="007453B7"/>
    <w:rsid w:val="007453E1"/>
    <w:rsid w:val="00745586"/>
    <w:rsid w:val="0074567C"/>
    <w:rsid w:val="00745C08"/>
    <w:rsid w:val="0074682F"/>
    <w:rsid w:val="00746F7B"/>
    <w:rsid w:val="00747B1D"/>
    <w:rsid w:val="00747E36"/>
    <w:rsid w:val="007500A2"/>
    <w:rsid w:val="007500F5"/>
    <w:rsid w:val="007513C0"/>
    <w:rsid w:val="007519BB"/>
    <w:rsid w:val="00751F93"/>
    <w:rsid w:val="007524AB"/>
    <w:rsid w:val="00752B9C"/>
    <w:rsid w:val="00752BB4"/>
    <w:rsid w:val="0075389C"/>
    <w:rsid w:val="00753935"/>
    <w:rsid w:val="00753D29"/>
    <w:rsid w:val="007549BD"/>
    <w:rsid w:val="00754B0D"/>
    <w:rsid w:val="007554C8"/>
    <w:rsid w:val="007555A9"/>
    <w:rsid w:val="00755755"/>
    <w:rsid w:val="00755888"/>
    <w:rsid w:val="0075595A"/>
    <w:rsid w:val="00755BC8"/>
    <w:rsid w:val="00755DD7"/>
    <w:rsid w:val="00756019"/>
    <w:rsid w:val="00757AC8"/>
    <w:rsid w:val="00760FAD"/>
    <w:rsid w:val="00761070"/>
    <w:rsid w:val="007610D8"/>
    <w:rsid w:val="00761112"/>
    <w:rsid w:val="00761562"/>
    <w:rsid w:val="007615C3"/>
    <w:rsid w:val="007615E5"/>
    <w:rsid w:val="007618F4"/>
    <w:rsid w:val="00761EFA"/>
    <w:rsid w:val="00762A65"/>
    <w:rsid w:val="0076410A"/>
    <w:rsid w:val="00764359"/>
    <w:rsid w:val="007645EA"/>
    <w:rsid w:val="00765006"/>
    <w:rsid w:val="00765AC6"/>
    <w:rsid w:val="00765C6A"/>
    <w:rsid w:val="00765E99"/>
    <w:rsid w:val="0076628A"/>
    <w:rsid w:val="00766295"/>
    <w:rsid w:val="00766554"/>
    <w:rsid w:val="00766838"/>
    <w:rsid w:val="0076711B"/>
    <w:rsid w:val="007675F8"/>
    <w:rsid w:val="00767725"/>
    <w:rsid w:val="007678CC"/>
    <w:rsid w:val="00767C77"/>
    <w:rsid w:val="007711B3"/>
    <w:rsid w:val="00771350"/>
    <w:rsid w:val="00771807"/>
    <w:rsid w:val="00771C07"/>
    <w:rsid w:val="00771D51"/>
    <w:rsid w:val="007721A0"/>
    <w:rsid w:val="007721C1"/>
    <w:rsid w:val="00772A10"/>
    <w:rsid w:val="00772D60"/>
    <w:rsid w:val="00773551"/>
    <w:rsid w:val="0077384A"/>
    <w:rsid w:val="00773EC5"/>
    <w:rsid w:val="00774AB4"/>
    <w:rsid w:val="00774ECE"/>
    <w:rsid w:val="00774F72"/>
    <w:rsid w:val="00775991"/>
    <w:rsid w:val="00775B9A"/>
    <w:rsid w:val="007761AD"/>
    <w:rsid w:val="0077632D"/>
    <w:rsid w:val="00776376"/>
    <w:rsid w:val="00776C78"/>
    <w:rsid w:val="00776E7D"/>
    <w:rsid w:val="007779E4"/>
    <w:rsid w:val="00777CE7"/>
    <w:rsid w:val="00777F19"/>
    <w:rsid w:val="007805DC"/>
    <w:rsid w:val="00780E73"/>
    <w:rsid w:val="00780F9D"/>
    <w:rsid w:val="007816D1"/>
    <w:rsid w:val="00781760"/>
    <w:rsid w:val="00781CDB"/>
    <w:rsid w:val="00781D30"/>
    <w:rsid w:val="00781EC2"/>
    <w:rsid w:val="00782261"/>
    <w:rsid w:val="0078242D"/>
    <w:rsid w:val="00782487"/>
    <w:rsid w:val="0078298C"/>
    <w:rsid w:val="00782E94"/>
    <w:rsid w:val="007833CE"/>
    <w:rsid w:val="007834D3"/>
    <w:rsid w:val="00783BA5"/>
    <w:rsid w:val="00784F65"/>
    <w:rsid w:val="007852D8"/>
    <w:rsid w:val="00785556"/>
    <w:rsid w:val="0078562C"/>
    <w:rsid w:val="00785EAC"/>
    <w:rsid w:val="00786934"/>
    <w:rsid w:val="00786B03"/>
    <w:rsid w:val="00786DCA"/>
    <w:rsid w:val="00787B74"/>
    <w:rsid w:val="00787D1C"/>
    <w:rsid w:val="00787F87"/>
    <w:rsid w:val="007912DD"/>
    <w:rsid w:val="00791376"/>
    <w:rsid w:val="00791783"/>
    <w:rsid w:val="00791D84"/>
    <w:rsid w:val="00792093"/>
    <w:rsid w:val="007922DF"/>
    <w:rsid w:val="00792308"/>
    <w:rsid w:val="00792B0A"/>
    <w:rsid w:val="00792EE0"/>
    <w:rsid w:val="00793176"/>
    <w:rsid w:val="00793C6E"/>
    <w:rsid w:val="00793EB9"/>
    <w:rsid w:val="007950B2"/>
    <w:rsid w:val="00795180"/>
    <w:rsid w:val="00795434"/>
    <w:rsid w:val="007956FF"/>
    <w:rsid w:val="007957C4"/>
    <w:rsid w:val="007959CF"/>
    <w:rsid w:val="0079659F"/>
    <w:rsid w:val="00796EBC"/>
    <w:rsid w:val="007973E4"/>
    <w:rsid w:val="007A0437"/>
    <w:rsid w:val="007A0643"/>
    <w:rsid w:val="007A1B18"/>
    <w:rsid w:val="007A1C51"/>
    <w:rsid w:val="007A2015"/>
    <w:rsid w:val="007A2174"/>
    <w:rsid w:val="007A22DD"/>
    <w:rsid w:val="007A2968"/>
    <w:rsid w:val="007A2A1E"/>
    <w:rsid w:val="007A3394"/>
    <w:rsid w:val="007A34A7"/>
    <w:rsid w:val="007A3A96"/>
    <w:rsid w:val="007A455F"/>
    <w:rsid w:val="007A5C14"/>
    <w:rsid w:val="007A5F61"/>
    <w:rsid w:val="007A6450"/>
    <w:rsid w:val="007A673A"/>
    <w:rsid w:val="007A69A9"/>
    <w:rsid w:val="007A6BF6"/>
    <w:rsid w:val="007A6EC1"/>
    <w:rsid w:val="007A740B"/>
    <w:rsid w:val="007A7468"/>
    <w:rsid w:val="007A7EBF"/>
    <w:rsid w:val="007A7F29"/>
    <w:rsid w:val="007B01B0"/>
    <w:rsid w:val="007B0C92"/>
    <w:rsid w:val="007B0CF3"/>
    <w:rsid w:val="007B0DFB"/>
    <w:rsid w:val="007B0E78"/>
    <w:rsid w:val="007B1099"/>
    <w:rsid w:val="007B1D06"/>
    <w:rsid w:val="007B2162"/>
    <w:rsid w:val="007B21C5"/>
    <w:rsid w:val="007B264B"/>
    <w:rsid w:val="007B2896"/>
    <w:rsid w:val="007B2B79"/>
    <w:rsid w:val="007B2DB4"/>
    <w:rsid w:val="007B3720"/>
    <w:rsid w:val="007B3BA8"/>
    <w:rsid w:val="007B3FC7"/>
    <w:rsid w:val="007B40F8"/>
    <w:rsid w:val="007B524F"/>
    <w:rsid w:val="007B5CB0"/>
    <w:rsid w:val="007B67C3"/>
    <w:rsid w:val="007B69BB"/>
    <w:rsid w:val="007B69BD"/>
    <w:rsid w:val="007B6CBD"/>
    <w:rsid w:val="007B6D7E"/>
    <w:rsid w:val="007B7058"/>
    <w:rsid w:val="007B711E"/>
    <w:rsid w:val="007B7796"/>
    <w:rsid w:val="007B77BE"/>
    <w:rsid w:val="007B788C"/>
    <w:rsid w:val="007B7AF4"/>
    <w:rsid w:val="007C0414"/>
    <w:rsid w:val="007C0467"/>
    <w:rsid w:val="007C0975"/>
    <w:rsid w:val="007C129C"/>
    <w:rsid w:val="007C1F21"/>
    <w:rsid w:val="007C1FBF"/>
    <w:rsid w:val="007C2407"/>
    <w:rsid w:val="007C24BD"/>
    <w:rsid w:val="007C2539"/>
    <w:rsid w:val="007C2665"/>
    <w:rsid w:val="007C284C"/>
    <w:rsid w:val="007C2F5A"/>
    <w:rsid w:val="007C33DE"/>
    <w:rsid w:val="007C3731"/>
    <w:rsid w:val="007C3DE4"/>
    <w:rsid w:val="007C42AF"/>
    <w:rsid w:val="007C489B"/>
    <w:rsid w:val="007C4B90"/>
    <w:rsid w:val="007C4E97"/>
    <w:rsid w:val="007C5424"/>
    <w:rsid w:val="007C5A8F"/>
    <w:rsid w:val="007C6088"/>
    <w:rsid w:val="007C60E5"/>
    <w:rsid w:val="007C65F7"/>
    <w:rsid w:val="007C69BE"/>
    <w:rsid w:val="007C6C56"/>
    <w:rsid w:val="007C70B7"/>
    <w:rsid w:val="007C7F49"/>
    <w:rsid w:val="007D0158"/>
    <w:rsid w:val="007D0164"/>
    <w:rsid w:val="007D0384"/>
    <w:rsid w:val="007D0962"/>
    <w:rsid w:val="007D0AA1"/>
    <w:rsid w:val="007D0F2D"/>
    <w:rsid w:val="007D14E9"/>
    <w:rsid w:val="007D18EC"/>
    <w:rsid w:val="007D1C26"/>
    <w:rsid w:val="007D21CB"/>
    <w:rsid w:val="007D234F"/>
    <w:rsid w:val="007D246D"/>
    <w:rsid w:val="007D2D27"/>
    <w:rsid w:val="007D2D40"/>
    <w:rsid w:val="007D2DDC"/>
    <w:rsid w:val="007D2F80"/>
    <w:rsid w:val="007D32DD"/>
    <w:rsid w:val="007D350D"/>
    <w:rsid w:val="007D468A"/>
    <w:rsid w:val="007D5676"/>
    <w:rsid w:val="007D5B7A"/>
    <w:rsid w:val="007D5BF2"/>
    <w:rsid w:val="007D5C2B"/>
    <w:rsid w:val="007D5C69"/>
    <w:rsid w:val="007D5DD7"/>
    <w:rsid w:val="007D60E0"/>
    <w:rsid w:val="007D63EF"/>
    <w:rsid w:val="007D78A7"/>
    <w:rsid w:val="007D7A43"/>
    <w:rsid w:val="007D7A4A"/>
    <w:rsid w:val="007D7BA2"/>
    <w:rsid w:val="007D7DDA"/>
    <w:rsid w:val="007E009E"/>
    <w:rsid w:val="007E03AD"/>
    <w:rsid w:val="007E0567"/>
    <w:rsid w:val="007E135C"/>
    <w:rsid w:val="007E167D"/>
    <w:rsid w:val="007E16C9"/>
    <w:rsid w:val="007E1A53"/>
    <w:rsid w:val="007E1B9D"/>
    <w:rsid w:val="007E1C20"/>
    <w:rsid w:val="007E2196"/>
    <w:rsid w:val="007E2711"/>
    <w:rsid w:val="007E27E1"/>
    <w:rsid w:val="007E2816"/>
    <w:rsid w:val="007E2EEA"/>
    <w:rsid w:val="007E2FC9"/>
    <w:rsid w:val="007E32A5"/>
    <w:rsid w:val="007E3527"/>
    <w:rsid w:val="007E3AFD"/>
    <w:rsid w:val="007E440E"/>
    <w:rsid w:val="007E44F6"/>
    <w:rsid w:val="007E4D9C"/>
    <w:rsid w:val="007E59CB"/>
    <w:rsid w:val="007E640F"/>
    <w:rsid w:val="007E6691"/>
    <w:rsid w:val="007E6E25"/>
    <w:rsid w:val="007E6F89"/>
    <w:rsid w:val="007E7271"/>
    <w:rsid w:val="007E7B52"/>
    <w:rsid w:val="007F06F9"/>
    <w:rsid w:val="007F0A1F"/>
    <w:rsid w:val="007F0B9E"/>
    <w:rsid w:val="007F0CA0"/>
    <w:rsid w:val="007F119B"/>
    <w:rsid w:val="007F1F85"/>
    <w:rsid w:val="007F236E"/>
    <w:rsid w:val="007F267D"/>
    <w:rsid w:val="007F26CD"/>
    <w:rsid w:val="007F2814"/>
    <w:rsid w:val="007F2CED"/>
    <w:rsid w:val="007F3016"/>
    <w:rsid w:val="007F3528"/>
    <w:rsid w:val="007F38D6"/>
    <w:rsid w:val="007F3CCA"/>
    <w:rsid w:val="007F4669"/>
    <w:rsid w:val="007F4B06"/>
    <w:rsid w:val="007F4FE3"/>
    <w:rsid w:val="007F5622"/>
    <w:rsid w:val="007F56E2"/>
    <w:rsid w:val="007F6DAE"/>
    <w:rsid w:val="007F713B"/>
    <w:rsid w:val="007F7656"/>
    <w:rsid w:val="007F76AE"/>
    <w:rsid w:val="007F78E0"/>
    <w:rsid w:val="007F7E48"/>
    <w:rsid w:val="0080015E"/>
    <w:rsid w:val="00800FC7"/>
    <w:rsid w:val="00801A7F"/>
    <w:rsid w:val="00801C34"/>
    <w:rsid w:val="00802144"/>
    <w:rsid w:val="008022E0"/>
    <w:rsid w:val="008022FF"/>
    <w:rsid w:val="008029D1"/>
    <w:rsid w:val="00802DAB"/>
    <w:rsid w:val="008030EF"/>
    <w:rsid w:val="008032F0"/>
    <w:rsid w:val="0080344C"/>
    <w:rsid w:val="008038D7"/>
    <w:rsid w:val="00803E3E"/>
    <w:rsid w:val="00804413"/>
    <w:rsid w:val="00805122"/>
    <w:rsid w:val="008053C4"/>
    <w:rsid w:val="008058FE"/>
    <w:rsid w:val="00805D38"/>
    <w:rsid w:val="008068AD"/>
    <w:rsid w:val="0080693B"/>
    <w:rsid w:val="00806DD2"/>
    <w:rsid w:val="00806F77"/>
    <w:rsid w:val="00807B1C"/>
    <w:rsid w:val="00807D04"/>
    <w:rsid w:val="00810222"/>
    <w:rsid w:val="0081137F"/>
    <w:rsid w:val="00811A9E"/>
    <w:rsid w:val="00812CD1"/>
    <w:rsid w:val="00812FA1"/>
    <w:rsid w:val="00813AFB"/>
    <w:rsid w:val="00813BB2"/>
    <w:rsid w:val="00813CAC"/>
    <w:rsid w:val="00814444"/>
    <w:rsid w:val="0081472D"/>
    <w:rsid w:val="00814962"/>
    <w:rsid w:val="008149B2"/>
    <w:rsid w:val="00814BAB"/>
    <w:rsid w:val="0081545B"/>
    <w:rsid w:val="00815599"/>
    <w:rsid w:val="00815BC6"/>
    <w:rsid w:val="0081663F"/>
    <w:rsid w:val="00817118"/>
    <w:rsid w:val="00817150"/>
    <w:rsid w:val="00817290"/>
    <w:rsid w:val="00817C43"/>
    <w:rsid w:val="00817C71"/>
    <w:rsid w:val="00817CD6"/>
    <w:rsid w:val="00820168"/>
    <w:rsid w:val="00820C12"/>
    <w:rsid w:val="00820DBB"/>
    <w:rsid w:val="0082177C"/>
    <w:rsid w:val="00821A23"/>
    <w:rsid w:val="0082213B"/>
    <w:rsid w:val="00822285"/>
    <w:rsid w:val="00822B9E"/>
    <w:rsid w:val="00822F9E"/>
    <w:rsid w:val="008235DE"/>
    <w:rsid w:val="00823C5C"/>
    <w:rsid w:val="00823E2C"/>
    <w:rsid w:val="0082411B"/>
    <w:rsid w:val="00824A1E"/>
    <w:rsid w:val="0082550F"/>
    <w:rsid w:val="00825961"/>
    <w:rsid w:val="00825A67"/>
    <w:rsid w:val="00825A83"/>
    <w:rsid w:val="00825B34"/>
    <w:rsid w:val="00825ECB"/>
    <w:rsid w:val="00826073"/>
    <w:rsid w:val="00826C8D"/>
    <w:rsid w:val="00826E76"/>
    <w:rsid w:val="00826F9B"/>
    <w:rsid w:val="0082715B"/>
    <w:rsid w:val="008277E9"/>
    <w:rsid w:val="008279F3"/>
    <w:rsid w:val="00827BFB"/>
    <w:rsid w:val="00827CC8"/>
    <w:rsid w:val="00827FC6"/>
    <w:rsid w:val="008302C6"/>
    <w:rsid w:val="00830589"/>
    <w:rsid w:val="00830A25"/>
    <w:rsid w:val="00830A9E"/>
    <w:rsid w:val="00831603"/>
    <w:rsid w:val="00831AF2"/>
    <w:rsid w:val="00831DC2"/>
    <w:rsid w:val="00831F00"/>
    <w:rsid w:val="0083218F"/>
    <w:rsid w:val="00832564"/>
    <w:rsid w:val="008328C0"/>
    <w:rsid w:val="00832A01"/>
    <w:rsid w:val="0083301C"/>
    <w:rsid w:val="00833721"/>
    <w:rsid w:val="008349B5"/>
    <w:rsid w:val="00834CE5"/>
    <w:rsid w:val="00834EC9"/>
    <w:rsid w:val="00835A4E"/>
    <w:rsid w:val="00835A75"/>
    <w:rsid w:val="00835C35"/>
    <w:rsid w:val="00835F9B"/>
    <w:rsid w:val="00835FD4"/>
    <w:rsid w:val="00836449"/>
    <w:rsid w:val="00836A13"/>
    <w:rsid w:val="00836B0F"/>
    <w:rsid w:val="008373C3"/>
    <w:rsid w:val="00837499"/>
    <w:rsid w:val="00837651"/>
    <w:rsid w:val="00837E6A"/>
    <w:rsid w:val="00840123"/>
    <w:rsid w:val="0084014B"/>
    <w:rsid w:val="00840639"/>
    <w:rsid w:val="00840B1E"/>
    <w:rsid w:val="008412C6"/>
    <w:rsid w:val="00841EF7"/>
    <w:rsid w:val="008433B0"/>
    <w:rsid w:val="008437BA"/>
    <w:rsid w:val="00843845"/>
    <w:rsid w:val="0084390F"/>
    <w:rsid w:val="00843B64"/>
    <w:rsid w:val="00843EB7"/>
    <w:rsid w:val="00843EE7"/>
    <w:rsid w:val="00843EF2"/>
    <w:rsid w:val="00844524"/>
    <w:rsid w:val="0084464E"/>
    <w:rsid w:val="00844AFE"/>
    <w:rsid w:val="00844BA0"/>
    <w:rsid w:val="00844CDC"/>
    <w:rsid w:val="008452B2"/>
    <w:rsid w:val="00845384"/>
    <w:rsid w:val="008454BB"/>
    <w:rsid w:val="00845634"/>
    <w:rsid w:val="0084599F"/>
    <w:rsid w:val="00845B40"/>
    <w:rsid w:val="00845C8C"/>
    <w:rsid w:val="008460E6"/>
    <w:rsid w:val="0084659B"/>
    <w:rsid w:val="0084677F"/>
    <w:rsid w:val="00846B4B"/>
    <w:rsid w:val="00846C1D"/>
    <w:rsid w:val="00846E58"/>
    <w:rsid w:val="008474C1"/>
    <w:rsid w:val="00847877"/>
    <w:rsid w:val="00847997"/>
    <w:rsid w:val="00847A5F"/>
    <w:rsid w:val="00847C7F"/>
    <w:rsid w:val="00847CFA"/>
    <w:rsid w:val="00850342"/>
    <w:rsid w:val="0085056D"/>
    <w:rsid w:val="008512D8"/>
    <w:rsid w:val="0085134C"/>
    <w:rsid w:val="0085194F"/>
    <w:rsid w:val="00852779"/>
    <w:rsid w:val="00852E23"/>
    <w:rsid w:val="00852FF1"/>
    <w:rsid w:val="00853234"/>
    <w:rsid w:val="00853431"/>
    <w:rsid w:val="00853441"/>
    <w:rsid w:val="00853743"/>
    <w:rsid w:val="00854199"/>
    <w:rsid w:val="008541F4"/>
    <w:rsid w:val="00854A5E"/>
    <w:rsid w:val="00854B30"/>
    <w:rsid w:val="00854EE1"/>
    <w:rsid w:val="00855108"/>
    <w:rsid w:val="0085601C"/>
    <w:rsid w:val="008567CF"/>
    <w:rsid w:val="00856980"/>
    <w:rsid w:val="008571AD"/>
    <w:rsid w:val="00857702"/>
    <w:rsid w:val="008577D4"/>
    <w:rsid w:val="0085781E"/>
    <w:rsid w:val="008579D1"/>
    <w:rsid w:val="00857C56"/>
    <w:rsid w:val="00860609"/>
    <w:rsid w:val="0086074A"/>
    <w:rsid w:val="00860945"/>
    <w:rsid w:val="00860B99"/>
    <w:rsid w:val="00860BB8"/>
    <w:rsid w:val="00860CCB"/>
    <w:rsid w:val="00861020"/>
    <w:rsid w:val="008612B9"/>
    <w:rsid w:val="00861B4E"/>
    <w:rsid w:val="00862009"/>
    <w:rsid w:val="008622FA"/>
    <w:rsid w:val="008639D7"/>
    <w:rsid w:val="00863A7D"/>
    <w:rsid w:val="0086444E"/>
    <w:rsid w:val="00864E79"/>
    <w:rsid w:val="00864F48"/>
    <w:rsid w:val="0086528C"/>
    <w:rsid w:val="00865AED"/>
    <w:rsid w:val="00866323"/>
    <w:rsid w:val="0086680D"/>
    <w:rsid w:val="00866829"/>
    <w:rsid w:val="008668AF"/>
    <w:rsid w:val="00866992"/>
    <w:rsid w:val="00866DD1"/>
    <w:rsid w:val="00867383"/>
    <w:rsid w:val="008673D9"/>
    <w:rsid w:val="0086766F"/>
    <w:rsid w:val="0086771C"/>
    <w:rsid w:val="00867863"/>
    <w:rsid w:val="008700EE"/>
    <w:rsid w:val="0087017A"/>
    <w:rsid w:val="008710F3"/>
    <w:rsid w:val="00871A70"/>
    <w:rsid w:val="00871E1A"/>
    <w:rsid w:val="0087200F"/>
    <w:rsid w:val="008720B3"/>
    <w:rsid w:val="0087265B"/>
    <w:rsid w:val="00872785"/>
    <w:rsid w:val="008733DA"/>
    <w:rsid w:val="00873B77"/>
    <w:rsid w:val="00873B93"/>
    <w:rsid w:val="008742A8"/>
    <w:rsid w:val="00874506"/>
    <w:rsid w:val="008746F5"/>
    <w:rsid w:val="0087495E"/>
    <w:rsid w:val="00874C5D"/>
    <w:rsid w:val="00874D0E"/>
    <w:rsid w:val="008750A2"/>
    <w:rsid w:val="0087548E"/>
    <w:rsid w:val="00875684"/>
    <w:rsid w:val="0087590E"/>
    <w:rsid w:val="00875ABA"/>
    <w:rsid w:val="00876236"/>
    <w:rsid w:val="008763A6"/>
    <w:rsid w:val="008776E3"/>
    <w:rsid w:val="008800AD"/>
    <w:rsid w:val="008803AC"/>
    <w:rsid w:val="00880813"/>
    <w:rsid w:val="00880A32"/>
    <w:rsid w:val="00880BAC"/>
    <w:rsid w:val="00880D21"/>
    <w:rsid w:val="00880ED3"/>
    <w:rsid w:val="008816B9"/>
    <w:rsid w:val="00882912"/>
    <w:rsid w:val="00882B02"/>
    <w:rsid w:val="00882DC8"/>
    <w:rsid w:val="00882DDA"/>
    <w:rsid w:val="00883387"/>
    <w:rsid w:val="00883996"/>
    <w:rsid w:val="00883D76"/>
    <w:rsid w:val="00884031"/>
    <w:rsid w:val="0088407D"/>
    <w:rsid w:val="00884B28"/>
    <w:rsid w:val="00884B5C"/>
    <w:rsid w:val="0088575B"/>
    <w:rsid w:val="00885FE3"/>
    <w:rsid w:val="0088620C"/>
    <w:rsid w:val="00886E92"/>
    <w:rsid w:val="00886F75"/>
    <w:rsid w:val="00887200"/>
    <w:rsid w:val="008873E7"/>
    <w:rsid w:val="00887770"/>
    <w:rsid w:val="0089089A"/>
    <w:rsid w:val="00890B55"/>
    <w:rsid w:val="00890E90"/>
    <w:rsid w:val="00891235"/>
    <w:rsid w:val="0089299A"/>
    <w:rsid w:val="00893270"/>
    <w:rsid w:val="00893ECE"/>
    <w:rsid w:val="00894197"/>
    <w:rsid w:val="00894233"/>
    <w:rsid w:val="00894435"/>
    <w:rsid w:val="00894B67"/>
    <w:rsid w:val="00894EC5"/>
    <w:rsid w:val="00895421"/>
    <w:rsid w:val="00895486"/>
    <w:rsid w:val="008955D1"/>
    <w:rsid w:val="00895723"/>
    <w:rsid w:val="008959E0"/>
    <w:rsid w:val="00895DA4"/>
    <w:rsid w:val="00895DB1"/>
    <w:rsid w:val="00896377"/>
    <w:rsid w:val="0089675A"/>
    <w:rsid w:val="00896F41"/>
    <w:rsid w:val="008972A2"/>
    <w:rsid w:val="008974FC"/>
    <w:rsid w:val="008A02B9"/>
    <w:rsid w:val="008A03F3"/>
    <w:rsid w:val="008A04EE"/>
    <w:rsid w:val="008A0AED"/>
    <w:rsid w:val="008A0F1A"/>
    <w:rsid w:val="008A1090"/>
    <w:rsid w:val="008A137F"/>
    <w:rsid w:val="008A1459"/>
    <w:rsid w:val="008A1AC8"/>
    <w:rsid w:val="008A2199"/>
    <w:rsid w:val="008A21F0"/>
    <w:rsid w:val="008A23B7"/>
    <w:rsid w:val="008A293B"/>
    <w:rsid w:val="008A2D75"/>
    <w:rsid w:val="008A2F85"/>
    <w:rsid w:val="008A2FC5"/>
    <w:rsid w:val="008A3374"/>
    <w:rsid w:val="008A355A"/>
    <w:rsid w:val="008A38E8"/>
    <w:rsid w:val="008A3F6A"/>
    <w:rsid w:val="008A403D"/>
    <w:rsid w:val="008A41B7"/>
    <w:rsid w:val="008A4573"/>
    <w:rsid w:val="008A5743"/>
    <w:rsid w:val="008A5979"/>
    <w:rsid w:val="008A5B45"/>
    <w:rsid w:val="008A5C5D"/>
    <w:rsid w:val="008A603F"/>
    <w:rsid w:val="008A6963"/>
    <w:rsid w:val="008A6A18"/>
    <w:rsid w:val="008A7000"/>
    <w:rsid w:val="008A75A2"/>
    <w:rsid w:val="008A772C"/>
    <w:rsid w:val="008B0DC1"/>
    <w:rsid w:val="008B10A5"/>
    <w:rsid w:val="008B16C9"/>
    <w:rsid w:val="008B1899"/>
    <w:rsid w:val="008B1BB9"/>
    <w:rsid w:val="008B2AF0"/>
    <w:rsid w:val="008B2E9C"/>
    <w:rsid w:val="008B3391"/>
    <w:rsid w:val="008B3624"/>
    <w:rsid w:val="008B38CE"/>
    <w:rsid w:val="008B3BDA"/>
    <w:rsid w:val="008B43AC"/>
    <w:rsid w:val="008B4630"/>
    <w:rsid w:val="008B46C7"/>
    <w:rsid w:val="008B4BF6"/>
    <w:rsid w:val="008B4E33"/>
    <w:rsid w:val="008B549C"/>
    <w:rsid w:val="008B5717"/>
    <w:rsid w:val="008B59A7"/>
    <w:rsid w:val="008B6676"/>
    <w:rsid w:val="008B6E62"/>
    <w:rsid w:val="008B720F"/>
    <w:rsid w:val="008B7A9F"/>
    <w:rsid w:val="008B7CA3"/>
    <w:rsid w:val="008B7CD7"/>
    <w:rsid w:val="008B7D8A"/>
    <w:rsid w:val="008C0192"/>
    <w:rsid w:val="008C02FC"/>
    <w:rsid w:val="008C0715"/>
    <w:rsid w:val="008C0891"/>
    <w:rsid w:val="008C09AD"/>
    <w:rsid w:val="008C0ECB"/>
    <w:rsid w:val="008C1EED"/>
    <w:rsid w:val="008C2D13"/>
    <w:rsid w:val="008C3229"/>
    <w:rsid w:val="008C3312"/>
    <w:rsid w:val="008C347C"/>
    <w:rsid w:val="008C34B2"/>
    <w:rsid w:val="008C3967"/>
    <w:rsid w:val="008C40BD"/>
    <w:rsid w:val="008C41DB"/>
    <w:rsid w:val="008C47AC"/>
    <w:rsid w:val="008C4960"/>
    <w:rsid w:val="008C4A8C"/>
    <w:rsid w:val="008C4AFC"/>
    <w:rsid w:val="008C5E32"/>
    <w:rsid w:val="008C6024"/>
    <w:rsid w:val="008C67F3"/>
    <w:rsid w:val="008C6BC1"/>
    <w:rsid w:val="008C6F78"/>
    <w:rsid w:val="008C7156"/>
    <w:rsid w:val="008C7D5A"/>
    <w:rsid w:val="008D0237"/>
    <w:rsid w:val="008D0A0F"/>
    <w:rsid w:val="008D0DFA"/>
    <w:rsid w:val="008D0E04"/>
    <w:rsid w:val="008D0E13"/>
    <w:rsid w:val="008D0E25"/>
    <w:rsid w:val="008D2843"/>
    <w:rsid w:val="008D287D"/>
    <w:rsid w:val="008D33FA"/>
    <w:rsid w:val="008D3D9B"/>
    <w:rsid w:val="008D3DD8"/>
    <w:rsid w:val="008D4188"/>
    <w:rsid w:val="008D465D"/>
    <w:rsid w:val="008D4950"/>
    <w:rsid w:val="008D5218"/>
    <w:rsid w:val="008D579E"/>
    <w:rsid w:val="008D58E1"/>
    <w:rsid w:val="008D5C30"/>
    <w:rsid w:val="008D5DDC"/>
    <w:rsid w:val="008D605D"/>
    <w:rsid w:val="008D652E"/>
    <w:rsid w:val="008D65EC"/>
    <w:rsid w:val="008D6CFC"/>
    <w:rsid w:val="008D6F43"/>
    <w:rsid w:val="008D793D"/>
    <w:rsid w:val="008D7E74"/>
    <w:rsid w:val="008E01BC"/>
    <w:rsid w:val="008E0851"/>
    <w:rsid w:val="008E0B6D"/>
    <w:rsid w:val="008E0D03"/>
    <w:rsid w:val="008E10E5"/>
    <w:rsid w:val="008E1D3F"/>
    <w:rsid w:val="008E1D69"/>
    <w:rsid w:val="008E212B"/>
    <w:rsid w:val="008E2609"/>
    <w:rsid w:val="008E2760"/>
    <w:rsid w:val="008E3024"/>
    <w:rsid w:val="008E38F4"/>
    <w:rsid w:val="008E3D50"/>
    <w:rsid w:val="008E3EB9"/>
    <w:rsid w:val="008E400A"/>
    <w:rsid w:val="008E4D08"/>
    <w:rsid w:val="008E4E32"/>
    <w:rsid w:val="008E5A9F"/>
    <w:rsid w:val="008E6453"/>
    <w:rsid w:val="008E7852"/>
    <w:rsid w:val="008E79D5"/>
    <w:rsid w:val="008E7D56"/>
    <w:rsid w:val="008F0601"/>
    <w:rsid w:val="008F0E77"/>
    <w:rsid w:val="008F112A"/>
    <w:rsid w:val="008F1782"/>
    <w:rsid w:val="008F22FA"/>
    <w:rsid w:val="008F3041"/>
    <w:rsid w:val="008F3678"/>
    <w:rsid w:val="008F41F0"/>
    <w:rsid w:val="008F434D"/>
    <w:rsid w:val="008F4E66"/>
    <w:rsid w:val="008F4EF2"/>
    <w:rsid w:val="008F54A5"/>
    <w:rsid w:val="008F5BA3"/>
    <w:rsid w:val="008F5CF0"/>
    <w:rsid w:val="008F5D3B"/>
    <w:rsid w:val="008F5E79"/>
    <w:rsid w:val="008F6184"/>
    <w:rsid w:val="008F61D7"/>
    <w:rsid w:val="008F6406"/>
    <w:rsid w:val="008F6B21"/>
    <w:rsid w:val="008F748E"/>
    <w:rsid w:val="008F74CD"/>
    <w:rsid w:val="008F7581"/>
    <w:rsid w:val="009008E7"/>
    <w:rsid w:val="00900A53"/>
    <w:rsid w:val="00901182"/>
    <w:rsid w:val="009011E4"/>
    <w:rsid w:val="0090138A"/>
    <w:rsid w:val="0090158E"/>
    <w:rsid w:val="009016CC"/>
    <w:rsid w:val="00901889"/>
    <w:rsid w:val="00901D7F"/>
    <w:rsid w:val="00901F6E"/>
    <w:rsid w:val="009029E2"/>
    <w:rsid w:val="00902A0F"/>
    <w:rsid w:val="00903289"/>
    <w:rsid w:val="00903A9F"/>
    <w:rsid w:val="00903D4D"/>
    <w:rsid w:val="00903D88"/>
    <w:rsid w:val="0090549C"/>
    <w:rsid w:val="0090550B"/>
    <w:rsid w:val="00905896"/>
    <w:rsid w:val="00905913"/>
    <w:rsid w:val="00905A86"/>
    <w:rsid w:val="00905B56"/>
    <w:rsid w:val="00905E59"/>
    <w:rsid w:val="009061AB"/>
    <w:rsid w:val="00906566"/>
    <w:rsid w:val="00906AB2"/>
    <w:rsid w:val="00906ADD"/>
    <w:rsid w:val="00906B0D"/>
    <w:rsid w:val="00907797"/>
    <w:rsid w:val="00907BC6"/>
    <w:rsid w:val="009100A1"/>
    <w:rsid w:val="00910C05"/>
    <w:rsid w:val="00910D71"/>
    <w:rsid w:val="009115A6"/>
    <w:rsid w:val="009116AD"/>
    <w:rsid w:val="009118AE"/>
    <w:rsid w:val="0091190C"/>
    <w:rsid w:val="00911EFD"/>
    <w:rsid w:val="009120C4"/>
    <w:rsid w:val="00912362"/>
    <w:rsid w:val="0091268E"/>
    <w:rsid w:val="009130A7"/>
    <w:rsid w:val="009132C0"/>
    <w:rsid w:val="00913349"/>
    <w:rsid w:val="00913503"/>
    <w:rsid w:val="00913796"/>
    <w:rsid w:val="00913972"/>
    <w:rsid w:val="00913A80"/>
    <w:rsid w:val="00913B64"/>
    <w:rsid w:val="009140F0"/>
    <w:rsid w:val="009142D4"/>
    <w:rsid w:val="00914613"/>
    <w:rsid w:val="009146BC"/>
    <w:rsid w:val="009148CF"/>
    <w:rsid w:val="00914A69"/>
    <w:rsid w:val="00915A64"/>
    <w:rsid w:val="00915B2C"/>
    <w:rsid w:val="0091687C"/>
    <w:rsid w:val="00916E16"/>
    <w:rsid w:val="00917413"/>
    <w:rsid w:val="00917800"/>
    <w:rsid w:val="00917F00"/>
    <w:rsid w:val="00920149"/>
    <w:rsid w:val="00920A68"/>
    <w:rsid w:val="00920E36"/>
    <w:rsid w:val="009219AC"/>
    <w:rsid w:val="00921B6F"/>
    <w:rsid w:val="00921D8A"/>
    <w:rsid w:val="00922157"/>
    <w:rsid w:val="00922183"/>
    <w:rsid w:val="009227BD"/>
    <w:rsid w:val="00922956"/>
    <w:rsid w:val="00922D24"/>
    <w:rsid w:val="009233C7"/>
    <w:rsid w:val="009235AA"/>
    <w:rsid w:val="009236A9"/>
    <w:rsid w:val="00923A56"/>
    <w:rsid w:val="00924994"/>
    <w:rsid w:val="00924A62"/>
    <w:rsid w:val="00924AF0"/>
    <w:rsid w:val="00925AD6"/>
    <w:rsid w:val="00925EA2"/>
    <w:rsid w:val="009260ED"/>
    <w:rsid w:val="009262FA"/>
    <w:rsid w:val="00926386"/>
    <w:rsid w:val="009266D9"/>
    <w:rsid w:val="00930239"/>
    <w:rsid w:val="0093031B"/>
    <w:rsid w:val="00930B1D"/>
    <w:rsid w:val="00930C16"/>
    <w:rsid w:val="00930C20"/>
    <w:rsid w:val="00930C6E"/>
    <w:rsid w:val="009314F6"/>
    <w:rsid w:val="009314F7"/>
    <w:rsid w:val="009317E9"/>
    <w:rsid w:val="00931A7C"/>
    <w:rsid w:val="00931CE0"/>
    <w:rsid w:val="00932A52"/>
    <w:rsid w:val="00932ADF"/>
    <w:rsid w:val="00932E8A"/>
    <w:rsid w:val="0093325D"/>
    <w:rsid w:val="00933EBD"/>
    <w:rsid w:val="00934485"/>
    <w:rsid w:val="009345B8"/>
    <w:rsid w:val="00935484"/>
    <w:rsid w:val="00935812"/>
    <w:rsid w:val="00936808"/>
    <w:rsid w:val="00936F5E"/>
    <w:rsid w:val="009373C7"/>
    <w:rsid w:val="00937B9E"/>
    <w:rsid w:val="0094047A"/>
    <w:rsid w:val="009416FB"/>
    <w:rsid w:val="0094183A"/>
    <w:rsid w:val="00941A17"/>
    <w:rsid w:val="00941C27"/>
    <w:rsid w:val="00941E66"/>
    <w:rsid w:val="009421CC"/>
    <w:rsid w:val="00942A26"/>
    <w:rsid w:val="00942B0B"/>
    <w:rsid w:val="00942B8E"/>
    <w:rsid w:val="00942E9B"/>
    <w:rsid w:val="00943124"/>
    <w:rsid w:val="009433A7"/>
    <w:rsid w:val="00943738"/>
    <w:rsid w:val="0094379F"/>
    <w:rsid w:val="009438CD"/>
    <w:rsid w:val="00943EE7"/>
    <w:rsid w:val="009440FF"/>
    <w:rsid w:val="009441CE"/>
    <w:rsid w:val="009449C9"/>
    <w:rsid w:val="00944A76"/>
    <w:rsid w:val="00944EAF"/>
    <w:rsid w:val="00945A40"/>
    <w:rsid w:val="00945E43"/>
    <w:rsid w:val="00946112"/>
    <w:rsid w:val="00946598"/>
    <w:rsid w:val="00946D97"/>
    <w:rsid w:val="0094740B"/>
    <w:rsid w:val="0094740D"/>
    <w:rsid w:val="0094757E"/>
    <w:rsid w:val="009476DC"/>
    <w:rsid w:val="00947F15"/>
    <w:rsid w:val="00950D45"/>
    <w:rsid w:val="00951CB5"/>
    <w:rsid w:val="009526CD"/>
    <w:rsid w:val="00952A04"/>
    <w:rsid w:val="0095369A"/>
    <w:rsid w:val="0095382E"/>
    <w:rsid w:val="0095445D"/>
    <w:rsid w:val="00954CDD"/>
    <w:rsid w:val="00955186"/>
    <w:rsid w:val="009552A0"/>
    <w:rsid w:val="0095552B"/>
    <w:rsid w:val="009558B7"/>
    <w:rsid w:val="00956335"/>
    <w:rsid w:val="00956339"/>
    <w:rsid w:val="00956D5A"/>
    <w:rsid w:val="009570B5"/>
    <w:rsid w:val="00957A72"/>
    <w:rsid w:val="00957AB4"/>
    <w:rsid w:val="009601AB"/>
    <w:rsid w:val="009601B9"/>
    <w:rsid w:val="009601D0"/>
    <w:rsid w:val="00960DFB"/>
    <w:rsid w:val="00960FF7"/>
    <w:rsid w:val="00961039"/>
    <w:rsid w:val="009618E5"/>
    <w:rsid w:val="00961A3D"/>
    <w:rsid w:val="00962CED"/>
    <w:rsid w:val="00963198"/>
    <w:rsid w:val="00963321"/>
    <w:rsid w:val="0096337B"/>
    <w:rsid w:val="00963726"/>
    <w:rsid w:val="00963728"/>
    <w:rsid w:val="00963E9A"/>
    <w:rsid w:val="00964230"/>
    <w:rsid w:val="00964C7C"/>
    <w:rsid w:val="00964EDD"/>
    <w:rsid w:val="009653AF"/>
    <w:rsid w:val="0096560E"/>
    <w:rsid w:val="0096675E"/>
    <w:rsid w:val="00966857"/>
    <w:rsid w:val="00966AD2"/>
    <w:rsid w:val="00966BD4"/>
    <w:rsid w:val="009700B4"/>
    <w:rsid w:val="00970BF0"/>
    <w:rsid w:val="00970DA2"/>
    <w:rsid w:val="00970DB5"/>
    <w:rsid w:val="009712AA"/>
    <w:rsid w:val="00971B0D"/>
    <w:rsid w:val="00971FD1"/>
    <w:rsid w:val="0097299C"/>
    <w:rsid w:val="00972E0B"/>
    <w:rsid w:val="00972F5F"/>
    <w:rsid w:val="00973C6F"/>
    <w:rsid w:val="00973D3C"/>
    <w:rsid w:val="00974256"/>
    <w:rsid w:val="009742F1"/>
    <w:rsid w:val="009743D4"/>
    <w:rsid w:val="00974439"/>
    <w:rsid w:val="00974C28"/>
    <w:rsid w:val="009754A5"/>
    <w:rsid w:val="00975800"/>
    <w:rsid w:val="00975CD2"/>
    <w:rsid w:val="00976407"/>
    <w:rsid w:val="00976552"/>
    <w:rsid w:val="00976A66"/>
    <w:rsid w:val="00976AB4"/>
    <w:rsid w:val="00976DD3"/>
    <w:rsid w:val="00977243"/>
    <w:rsid w:val="00977360"/>
    <w:rsid w:val="00977DB1"/>
    <w:rsid w:val="00980D02"/>
    <w:rsid w:val="00980FEC"/>
    <w:rsid w:val="00981ABE"/>
    <w:rsid w:val="00981C56"/>
    <w:rsid w:val="0098228E"/>
    <w:rsid w:val="00982AD6"/>
    <w:rsid w:val="00982D34"/>
    <w:rsid w:val="00982F9F"/>
    <w:rsid w:val="00983376"/>
    <w:rsid w:val="009837C3"/>
    <w:rsid w:val="00983BAB"/>
    <w:rsid w:val="00983DD9"/>
    <w:rsid w:val="0098421D"/>
    <w:rsid w:val="00984421"/>
    <w:rsid w:val="009844FD"/>
    <w:rsid w:val="00984ABE"/>
    <w:rsid w:val="00985319"/>
    <w:rsid w:val="009854D3"/>
    <w:rsid w:val="00985569"/>
    <w:rsid w:val="00985F96"/>
    <w:rsid w:val="00986B14"/>
    <w:rsid w:val="00987429"/>
    <w:rsid w:val="00987907"/>
    <w:rsid w:val="0099018B"/>
    <w:rsid w:val="009903B4"/>
    <w:rsid w:val="009905C1"/>
    <w:rsid w:val="0099076E"/>
    <w:rsid w:val="00990A4E"/>
    <w:rsid w:val="0099171B"/>
    <w:rsid w:val="00991ABE"/>
    <w:rsid w:val="00991BB5"/>
    <w:rsid w:val="00992408"/>
    <w:rsid w:val="00992415"/>
    <w:rsid w:val="00993469"/>
    <w:rsid w:val="00993754"/>
    <w:rsid w:val="009938DF"/>
    <w:rsid w:val="00993E15"/>
    <w:rsid w:val="009944E3"/>
    <w:rsid w:val="0099476D"/>
    <w:rsid w:val="00994824"/>
    <w:rsid w:val="0099494D"/>
    <w:rsid w:val="00994A96"/>
    <w:rsid w:val="00994B72"/>
    <w:rsid w:val="00994CE6"/>
    <w:rsid w:val="00995CFB"/>
    <w:rsid w:val="00995E9B"/>
    <w:rsid w:val="009964A5"/>
    <w:rsid w:val="00996762"/>
    <w:rsid w:val="00996929"/>
    <w:rsid w:val="00996BC6"/>
    <w:rsid w:val="00996F2C"/>
    <w:rsid w:val="00997D0D"/>
    <w:rsid w:val="009A0DE3"/>
    <w:rsid w:val="009A11D7"/>
    <w:rsid w:val="009A14B0"/>
    <w:rsid w:val="009A177F"/>
    <w:rsid w:val="009A195B"/>
    <w:rsid w:val="009A1AE3"/>
    <w:rsid w:val="009A1E3E"/>
    <w:rsid w:val="009A35E2"/>
    <w:rsid w:val="009A3664"/>
    <w:rsid w:val="009A37ED"/>
    <w:rsid w:val="009A38E8"/>
    <w:rsid w:val="009A3CF3"/>
    <w:rsid w:val="009A3EEE"/>
    <w:rsid w:val="009A4C57"/>
    <w:rsid w:val="009A4E85"/>
    <w:rsid w:val="009A4EA6"/>
    <w:rsid w:val="009A4F06"/>
    <w:rsid w:val="009A50B0"/>
    <w:rsid w:val="009A5618"/>
    <w:rsid w:val="009A5977"/>
    <w:rsid w:val="009A5FF1"/>
    <w:rsid w:val="009A6232"/>
    <w:rsid w:val="009A63F9"/>
    <w:rsid w:val="009A6521"/>
    <w:rsid w:val="009A6BAD"/>
    <w:rsid w:val="009A7631"/>
    <w:rsid w:val="009A7A49"/>
    <w:rsid w:val="009A7EE3"/>
    <w:rsid w:val="009B055A"/>
    <w:rsid w:val="009B0954"/>
    <w:rsid w:val="009B0C68"/>
    <w:rsid w:val="009B13AE"/>
    <w:rsid w:val="009B196F"/>
    <w:rsid w:val="009B1DE8"/>
    <w:rsid w:val="009B1E6B"/>
    <w:rsid w:val="009B2923"/>
    <w:rsid w:val="009B2CAE"/>
    <w:rsid w:val="009B3226"/>
    <w:rsid w:val="009B39A0"/>
    <w:rsid w:val="009B3EFE"/>
    <w:rsid w:val="009B3FAF"/>
    <w:rsid w:val="009B418F"/>
    <w:rsid w:val="009B4544"/>
    <w:rsid w:val="009B489E"/>
    <w:rsid w:val="009B49A7"/>
    <w:rsid w:val="009B4AD7"/>
    <w:rsid w:val="009B4DC5"/>
    <w:rsid w:val="009B53ED"/>
    <w:rsid w:val="009B5D98"/>
    <w:rsid w:val="009B6030"/>
    <w:rsid w:val="009B609A"/>
    <w:rsid w:val="009B615D"/>
    <w:rsid w:val="009B6747"/>
    <w:rsid w:val="009B6B55"/>
    <w:rsid w:val="009B6DFA"/>
    <w:rsid w:val="009B70EA"/>
    <w:rsid w:val="009B735F"/>
    <w:rsid w:val="009B7372"/>
    <w:rsid w:val="009B77F3"/>
    <w:rsid w:val="009B7816"/>
    <w:rsid w:val="009C0383"/>
    <w:rsid w:val="009C059F"/>
    <w:rsid w:val="009C0894"/>
    <w:rsid w:val="009C0AD9"/>
    <w:rsid w:val="009C0C04"/>
    <w:rsid w:val="009C0EEC"/>
    <w:rsid w:val="009C1075"/>
    <w:rsid w:val="009C1217"/>
    <w:rsid w:val="009C1EA5"/>
    <w:rsid w:val="009C2EB2"/>
    <w:rsid w:val="009C357B"/>
    <w:rsid w:val="009C390B"/>
    <w:rsid w:val="009C39A8"/>
    <w:rsid w:val="009C3F31"/>
    <w:rsid w:val="009C4BA3"/>
    <w:rsid w:val="009C5929"/>
    <w:rsid w:val="009C5FFA"/>
    <w:rsid w:val="009C70EA"/>
    <w:rsid w:val="009C7A08"/>
    <w:rsid w:val="009C7EAB"/>
    <w:rsid w:val="009D009D"/>
    <w:rsid w:val="009D23E2"/>
    <w:rsid w:val="009D342E"/>
    <w:rsid w:val="009D3E81"/>
    <w:rsid w:val="009D4099"/>
    <w:rsid w:val="009D40C8"/>
    <w:rsid w:val="009D43A3"/>
    <w:rsid w:val="009D462A"/>
    <w:rsid w:val="009D46CD"/>
    <w:rsid w:val="009D5021"/>
    <w:rsid w:val="009D5A8E"/>
    <w:rsid w:val="009D5BCB"/>
    <w:rsid w:val="009D5F4E"/>
    <w:rsid w:val="009D5FFB"/>
    <w:rsid w:val="009D6C36"/>
    <w:rsid w:val="009D6EA3"/>
    <w:rsid w:val="009D785F"/>
    <w:rsid w:val="009E0119"/>
    <w:rsid w:val="009E05E3"/>
    <w:rsid w:val="009E0C23"/>
    <w:rsid w:val="009E0EC6"/>
    <w:rsid w:val="009E13A7"/>
    <w:rsid w:val="009E15BE"/>
    <w:rsid w:val="009E1631"/>
    <w:rsid w:val="009E1923"/>
    <w:rsid w:val="009E1AF2"/>
    <w:rsid w:val="009E2382"/>
    <w:rsid w:val="009E25C0"/>
    <w:rsid w:val="009E2AB8"/>
    <w:rsid w:val="009E351C"/>
    <w:rsid w:val="009E3607"/>
    <w:rsid w:val="009E3902"/>
    <w:rsid w:val="009E4C4C"/>
    <w:rsid w:val="009E508B"/>
    <w:rsid w:val="009E593A"/>
    <w:rsid w:val="009E5BFC"/>
    <w:rsid w:val="009E5C1A"/>
    <w:rsid w:val="009E5D58"/>
    <w:rsid w:val="009E64DA"/>
    <w:rsid w:val="009E657C"/>
    <w:rsid w:val="009E66DE"/>
    <w:rsid w:val="009E66ED"/>
    <w:rsid w:val="009E674C"/>
    <w:rsid w:val="009E6C14"/>
    <w:rsid w:val="009E6C83"/>
    <w:rsid w:val="009E7A39"/>
    <w:rsid w:val="009E7ABB"/>
    <w:rsid w:val="009E7BD0"/>
    <w:rsid w:val="009E7C56"/>
    <w:rsid w:val="009F03D9"/>
    <w:rsid w:val="009F03DB"/>
    <w:rsid w:val="009F05D9"/>
    <w:rsid w:val="009F0CD8"/>
    <w:rsid w:val="009F16C3"/>
    <w:rsid w:val="009F173D"/>
    <w:rsid w:val="009F1856"/>
    <w:rsid w:val="009F1ABE"/>
    <w:rsid w:val="009F1C39"/>
    <w:rsid w:val="009F1F7F"/>
    <w:rsid w:val="009F211E"/>
    <w:rsid w:val="009F2654"/>
    <w:rsid w:val="009F2701"/>
    <w:rsid w:val="009F2DCF"/>
    <w:rsid w:val="009F2FE4"/>
    <w:rsid w:val="009F33D0"/>
    <w:rsid w:val="009F35E4"/>
    <w:rsid w:val="009F3821"/>
    <w:rsid w:val="009F3895"/>
    <w:rsid w:val="009F3AA1"/>
    <w:rsid w:val="009F3F7B"/>
    <w:rsid w:val="009F4290"/>
    <w:rsid w:val="009F4315"/>
    <w:rsid w:val="009F4842"/>
    <w:rsid w:val="009F4B51"/>
    <w:rsid w:val="009F4F14"/>
    <w:rsid w:val="009F4F28"/>
    <w:rsid w:val="009F53F3"/>
    <w:rsid w:val="009F545D"/>
    <w:rsid w:val="009F5DCE"/>
    <w:rsid w:val="009F6090"/>
    <w:rsid w:val="009F6431"/>
    <w:rsid w:val="009F6F0C"/>
    <w:rsid w:val="009F74D9"/>
    <w:rsid w:val="009F74DF"/>
    <w:rsid w:val="009F754B"/>
    <w:rsid w:val="009F7D63"/>
    <w:rsid w:val="009F7D95"/>
    <w:rsid w:val="00A001E6"/>
    <w:rsid w:val="00A0073F"/>
    <w:rsid w:val="00A007C8"/>
    <w:rsid w:val="00A00BE4"/>
    <w:rsid w:val="00A00CE3"/>
    <w:rsid w:val="00A00E90"/>
    <w:rsid w:val="00A014BF"/>
    <w:rsid w:val="00A01E40"/>
    <w:rsid w:val="00A02744"/>
    <w:rsid w:val="00A02820"/>
    <w:rsid w:val="00A02830"/>
    <w:rsid w:val="00A02DBF"/>
    <w:rsid w:val="00A03005"/>
    <w:rsid w:val="00A03839"/>
    <w:rsid w:val="00A03A74"/>
    <w:rsid w:val="00A04095"/>
    <w:rsid w:val="00A04A66"/>
    <w:rsid w:val="00A04B48"/>
    <w:rsid w:val="00A04E49"/>
    <w:rsid w:val="00A04EAE"/>
    <w:rsid w:val="00A05526"/>
    <w:rsid w:val="00A057F2"/>
    <w:rsid w:val="00A058A3"/>
    <w:rsid w:val="00A063F8"/>
    <w:rsid w:val="00A06782"/>
    <w:rsid w:val="00A0695E"/>
    <w:rsid w:val="00A071A0"/>
    <w:rsid w:val="00A07371"/>
    <w:rsid w:val="00A07C58"/>
    <w:rsid w:val="00A07CB1"/>
    <w:rsid w:val="00A103A2"/>
    <w:rsid w:val="00A103D5"/>
    <w:rsid w:val="00A10605"/>
    <w:rsid w:val="00A106FC"/>
    <w:rsid w:val="00A10B3D"/>
    <w:rsid w:val="00A10DB1"/>
    <w:rsid w:val="00A10EE0"/>
    <w:rsid w:val="00A11216"/>
    <w:rsid w:val="00A113A3"/>
    <w:rsid w:val="00A113CE"/>
    <w:rsid w:val="00A1188F"/>
    <w:rsid w:val="00A11A06"/>
    <w:rsid w:val="00A11BBB"/>
    <w:rsid w:val="00A122EB"/>
    <w:rsid w:val="00A12400"/>
    <w:rsid w:val="00A1241D"/>
    <w:rsid w:val="00A12ACC"/>
    <w:rsid w:val="00A137FF"/>
    <w:rsid w:val="00A13EC9"/>
    <w:rsid w:val="00A1439E"/>
    <w:rsid w:val="00A14C2A"/>
    <w:rsid w:val="00A14E7C"/>
    <w:rsid w:val="00A15190"/>
    <w:rsid w:val="00A15762"/>
    <w:rsid w:val="00A15EEC"/>
    <w:rsid w:val="00A15FD8"/>
    <w:rsid w:val="00A1602B"/>
    <w:rsid w:val="00A171FB"/>
    <w:rsid w:val="00A17530"/>
    <w:rsid w:val="00A17605"/>
    <w:rsid w:val="00A176DD"/>
    <w:rsid w:val="00A17731"/>
    <w:rsid w:val="00A178CE"/>
    <w:rsid w:val="00A17D19"/>
    <w:rsid w:val="00A20159"/>
    <w:rsid w:val="00A20720"/>
    <w:rsid w:val="00A20A55"/>
    <w:rsid w:val="00A20F15"/>
    <w:rsid w:val="00A210ED"/>
    <w:rsid w:val="00A21491"/>
    <w:rsid w:val="00A215DB"/>
    <w:rsid w:val="00A218BD"/>
    <w:rsid w:val="00A2202F"/>
    <w:rsid w:val="00A22ECD"/>
    <w:rsid w:val="00A232C9"/>
    <w:rsid w:val="00A233FF"/>
    <w:rsid w:val="00A23699"/>
    <w:rsid w:val="00A239F7"/>
    <w:rsid w:val="00A23CA6"/>
    <w:rsid w:val="00A2444A"/>
    <w:rsid w:val="00A24914"/>
    <w:rsid w:val="00A24B0C"/>
    <w:rsid w:val="00A24CB5"/>
    <w:rsid w:val="00A253E6"/>
    <w:rsid w:val="00A25433"/>
    <w:rsid w:val="00A25B8C"/>
    <w:rsid w:val="00A25C7B"/>
    <w:rsid w:val="00A2658F"/>
    <w:rsid w:val="00A26980"/>
    <w:rsid w:val="00A269AE"/>
    <w:rsid w:val="00A26A5F"/>
    <w:rsid w:val="00A26AF1"/>
    <w:rsid w:val="00A273AC"/>
    <w:rsid w:val="00A27491"/>
    <w:rsid w:val="00A27607"/>
    <w:rsid w:val="00A27A31"/>
    <w:rsid w:val="00A27E14"/>
    <w:rsid w:val="00A3087A"/>
    <w:rsid w:val="00A30FC8"/>
    <w:rsid w:val="00A3101D"/>
    <w:rsid w:val="00A311BA"/>
    <w:rsid w:val="00A312E4"/>
    <w:rsid w:val="00A31D95"/>
    <w:rsid w:val="00A31F6C"/>
    <w:rsid w:val="00A32140"/>
    <w:rsid w:val="00A32249"/>
    <w:rsid w:val="00A3239F"/>
    <w:rsid w:val="00A3352A"/>
    <w:rsid w:val="00A335A5"/>
    <w:rsid w:val="00A33951"/>
    <w:rsid w:val="00A33D66"/>
    <w:rsid w:val="00A343B0"/>
    <w:rsid w:val="00A348B2"/>
    <w:rsid w:val="00A351CD"/>
    <w:rsid w:val="00A354FF"/>
    <w:rsid w:val="00A35567"/>
    <w:rsid w:val="00A35DD4"/>
    <w:rsid w:val="00A35F86"/>
    <w:rsid w:val="00A36D5F"/>
    <w:rsid w:val="00A37395"/>
    <w:rsid w:val="00A37485"/>
    <w:rsid w:val="00A3748C"/>
    <w:rsid w:val="00A37E73"/>
    <w:rsid w:val="00A41006"/>
    <w:rsid w:val="00A4138D"/>
    <w:rsid w:val="00A4145B"/>
    <w:rsid w:val="00A417CD"/>
    <w:rsid w:val="00A41963"/>
    <w:rsid w:val="00A42D1F"/>
    <w:rsid w:val="00A43431"/>
    <w:rsid w:val="00A434EF"/>
    <w:rsid w:val="00A43A4A"/>
    <w:rsid w:val="00A43A95"/>
    <w:rsid w:val="00A43FE9"/>
    <w:rsid w:val="00A440AE"/>
    <w:rsid w:val="00A44B18"/>
    <w:rsid w:val="00A44C55"/>
    <w:rsid w:val="00A44CD7"/>
    <w:rsid w:val="00A4555B"/>
    <w:rsid w:val="00A459FC"/>
    <w:rsid w:val="00A46A80"/>
    <w:rsid w:val="00A47186"/>
    <w:rsid w:val="00A4763E"/>
    <w:rsid w:val="00A5033B"/>
    <w:rsid w:val="00A504D4"/>
    <w:rsid w:val="00A52ABD"/>
    <w:rsid w:val="00A52CD0"/>
    <w:rsid w:val="00A52E97"/>
    <w:rsid w:val="00A52F41"/>
    <w:rsid w:val="00A53090"/>
    <w:rsid w:val="00A53723"/>
    <w:rsid w:val="00A53781"/>
    <w:rsid w:val="00A53F94"/>
    <w:rsid w:val="00A54678"/>
    <w:rsid w:val="00A54E37"/>
    <w:rsid w:val="00A54E5C"/>
    <w:rsid w:val="00A55315"/>
    <w:rsid w:val="00A55941"/>
    <w:rsid w:val="00A55EFF"/>
    <w:rsid w:val="00A56251"/>
    <w:rsid w:val="00A578C5"/>
    <w:rsid w:val="00A57EE2"/>
    <w:rsid w:val="00A600CA"/>
    <w:rsid w:val="00A60124"/>
    <w:rsid w:val="00A602AD"/>
    <w:rsid w:val="00A60BA2"/>
    <w:rsid w:val="00A6103E"/>
    <w:rsid w:val="00A6174A"/>
    <w:rsid w:val="00A61A57"/>
    <w:rsid w:val="00A61BC1"/>
    <w:rsid w:val="00A6214D"/>
    <w:rsid w:val="00A629FC"/>
    <w:rsid w:val="00A62A8B"/>
    <w:rsid w:val="00A63154"/>
    <w:rsid w:val="00A631AA"/>
    <w:rsid w:val="00A639AB"/>
    <w:rsid w:val="00A63DD3"/>
    <w:rsid w:val="00A63E95"/>
    <w:rsid w:val="00A6449B"/>
    <w:rsid w:val="00A64A73"/>
    <w:rsid w:val="00A64DFC"/>
    <w:rsid w:val="00A64E5B"/>
    <w:rsid w:val="00A6558B"/>
    <w:rsid w:val="00A65936"/>
    <w:rsid w:val="00A6625A"/>
    <w:rsid w:val="00A663DE"/>
    <w:rsid w:val="00A668DF"/>
    <w:rsid w:val="00A6695D"/>
    <w:rsid w:val="00A66CB2"/>
    <w:rsid w:val="00A67334"/>
    <w:rsid w:val="00A6747A"/>
    <w:rsid w:val="00A67590"/>
    <w:rsid w:val="00A67637"/>
    <w:rsid w:val="00A70937"/>
    <w:rsid w:val="00A70D96"/>
    <w:rsid w:val="00A7116C"/>
    <w:rsid w:val="00A71233"/>
    <w:rsid w:val="00A71705"/>
    <w:rsid w:val="00A71907"/>
    <w:rsid w:val="00A71BB7"/>
    <w:rsid w:val="00A71D88"/>
    <w:rsid w:val="00A71FD2"/>
    <w:rsid w:val="00A72CD8"/>
    <w:rsid w:val="00A730C4"/>
    <w:rsid w:val="00A7314D"/>
    <w:rsid w:val="00A740E1"/>
    <w:rsid w:val="00A74192"/>
    <w:rsid w:val="00A74460"/>
    <w:rsid w:val="00A744C7"/>
    <w:rsid w:val="00A744F2"/>
    <w:rsid w:val="00A74E45"/>
    <w:rsid w:val="00A75000"/>
    <w:rsid w:val="00A75116"/>
    <w:rsid w:val="00A755BC"/>
    <w:rsid w:val="00A75994"/>
    <w:rsid w:val="00A761FE"/>
    <w:rsid w:val="00A766F2"/>
    <w:rsid w:val="00A7688E"/>
    <w:rsid w:val="00A76A14"/>
    <w:rsid w:val="00A76AF9"/>
    <w:rsid w:val="00A76DFA"/>
    <w:rsid w:val="00A77173"/>
    <w:rsid w:val="00A7726D"/>
    <w:rsid w:val="00A80683"/>
    <w:rsid w:val="00A80780"/>
    <w:rsid w:val="00A80D8C"/>
    <w:rsid w:val="00A80F4E"/>
    <w:rsid w:val="00A81079"/>
    <w:rsid w:val="00A81445"/>
    <w:rsid w:val="00A84183"/>
    <w:rsid w:val="00A84A66"/>
    <w:rsid w:val="00A84D05"/>
    <w:rsid w:val="00A851CC"/>
    <w:rsid w:val="00A8520E"/>
    <w:rsid w:val="00A85C92"/>
    <w:rsid w:val="00A86625"/>
    <w:rsid w:val="00A86922"/>
    <w:rsid w:val="00A86D22"/>
    <w:rsid w:val="00A87268"/>
    <w:rsid w:val="00A879D0"/>
    <w:rsid w:val="00A87C96"/>
    <w:rsid w:val="00A87D56"/>
    <w:rsid w:val="00A90352"/>
    <w:rsid w:val="00A907AA"/>
    <w:rsid w:val="00A9088F"/>
    <w:rsid w:val="00A909E0"/>
    <w:rsid w:val="00A90EB9"/>
    <w:rsid w:val="00A91076"/>
    <w:rsid w:val="00A910CD"/>
    <w:rsid w:val="00A9142C"/>
    <w:rsid w:val="00A9159B"/>
    <w:rsid w:val="00A91BBB"/>
    <w:rsid w:val="00A920DB"/>
    <w:rsid w:val="00A923FF"/>
    <w:rsid w:val="00A930BE"/>
    <w:rsid w:val="00A932E6"/>
    <w:rsid w:val="00A932F9"/>
    <w:rsid w:val="00A93488"/>
    <w:rsid w:val="00A934F4"/>
    <w:rsid w:val="00A93690"/>
    <w:rsid w:val="00A93916"/>
    <w:rsid w:val="00A93C35"/>
    <w:rsid w:val="00A93F0D"/>
    <w:rsid w:val="00A94651"/>
    <w:rsid w:val="00A95AC6"/>
    <w:rsid w:val="00A95BD9"/>
    <w:rsid w:val="00A95EB7"/>
    <w:rsid w:val="00A95EE1"/>
    <w:rsid w:val="00A96135"/>
    <w:rsid w:val="00A967F5"/>
    <w:rsid w:val="00A96AA0"/>
    <w:rsid w:val="00A97699"/>
    <w:rsid w:val="00A97918"/>
    <w:rsid w:val="00AA0578"/>
    <w:rsid w:val="00AA06DC"/>
    <w:rsid w:val="00AA0855"/>
    <w:rsid w:val="00AA0A0D"/>
    <w:rsid w:val="00AA0A72"/>
    <w:rsid w:val="00AA0D23"/>
    <w:rsid w:val="00AA0EAB"/>
    <w:rsid w:val="00AA1006"/>
    <w:rsid w:val="00AA14AC"/>
    <w:rsid w:val="00AA191C"/>
    <w:rsid w:val="00AA1A16"/>
    <w:rsid w:val="00AA1C6E"/>
    <w:rsid w:val="00AA1DFE"/>
    <w:rsid w:val="00AA24B0"/>
    <w:rsid w:val="00AA2621"/>
    <w:rsid w:val="00AA31A5"/>
    <w:rsid w:val="00AA340F"/>
    <w:rsid w:val="00AA3596"/>
    <w:rsid w:val="00AA3812"/>
    <w:rsid w:val="00AA442A"/>
    <w:rsid w:val="00AA5186"/>
    <w:rsid w:val="00AA57BF"/>
    <w:rsid w:val="00AA59FA"/>
    <w:rsid w:val="00AA5C6C"/>
    <w:rsid w:val="00AA5CFF"/>
    <w:rsid w:val="00AA649C"/>
    <w:rsid w:val="00AA68EB"/>
    <w:rsid w:val="00AA6C47"/>
    <w:rsid w:val="00AA6D67"/>
    <w:rsid w:val="00AA7073"/>
    <w:rsid w:val="00AA762E"/>
    <w:rsid w:val="00AA7F2E"/>
    <w:rsid w:val="00AA7F36"/>
    <w:rsid w:val="00AB0888"/>
    <w:rsid w:val="00AB09D1"/>
    <w:rsid w:val="00AB102F"/>
    <w:rsid w:val="00AB15E1"/>
    <w:rsid w:val="00AB16D4"/>
    <w:rsid w:val="00AB1A52"/>
    <w:rsid w:val="00AB1E35"/>
    <w:rsid w:val="00AB1E66"/>
    <w:rsid w:val="00AB1FA2"/>
    <w:rsid w:val="00AB21C9"/>
    <w:rsid w:val="00AB241B"/>
    <w:rsid w:val="00AB25D0"/>
    <w:rsid w:val="00AB2BC6"/>
    <w:rsid w:val="00AB339C"/>
    <w:rsid w:val="00AB345B"/>
    <w:rsid w:val="00AB37A4"/>
    <w:rsid w:val="00AB38C7"/>
    <w:rsid w:val="00AB3D51"/>
    <w:rsid w:val="00AB3D95"/>
    <w:rsid w:val="00AB3F2D"/>
    <w:rsid w:val="00AB416B"/>
    <w:rsid w:val="00AB47E1"/>
    <w:rsid w:val="00AB55F8"/>
    <w:rsid w:val="00AB5816"/>
    <w:rsid w:val="00AB583A"/>
    <w:rsid w:val="00AB6AF2"/>
    <w:rsid w:val="00AB783E"/>
    <w:rsid w:val="00AC029D"/>
    <w:rsid w:val="00AC03DE"/>
    <w:rsid w:val="00AC042F"/>
    <w:rsid w:val="00AC0434"/>
    <w:rsid w:val="00AC092B"/>
    <w:rsid w:val="00AC0BFA"/>
    <w:rsid w:val="00AC0C20"/>
    <w:rsid w:val="00AC0E52"/>
    <w:rsid w:val="00AC1671"/>
    <w:rsid w:val="00AC1A11"/>
    <w:rsid w:val="00AC1AA8"/>
    <w:rsid w:val="00AC1DA6"/>
    <w:rsid w:val="00AC1E60"/>
    <w:rsid w:val="00AC217A"/>
    <w:rsid w:val="00AC2706"/>
    <w:rsid w:val="00AC3452"/>
    <w:rsid w:val="00AC3BA9"/>
    <w:rsid w:val="00AC3DAB"/>
    <w:rsid w:val="00AC4122"/>
    <w:rsid w:val="00AC45F0"/>
    <w:rsid w:val="00AC514C"/>
    <w:rsid w:val="00AC52D9"/>
    <w:rsid w:val="00AC5581"/>
    <w:rsid w:val="00AC574F"/>
    <w:rsid w:val="00AC5BEC"/>
    <w:rsid w:val="00AC6849"/>
    <w:rsid w:val="00AC7068"/>
    <w:rsid w:val="00AC7682"/>
    <w:rsid w:val="00AC7A17"/>
    <w:rsid w:val="00AD00FB"/>
    <w:rsid w:val="00AD0535"/>
    <w:rsid w:val="00AD0720"/>
    <w:rsid w:val="00AD0EBD"/>
    <w:rsid w:val="00AD1263"/>
    <w:rsid w:val="00AD1B09"/>
    <w:rsid w:val="00AD1C80"/>
    <w:rsid w:val="00AD1D7C"/>
    <w:rsid w:val="00AD2526"/>
    <w:rsid w:val="00AD2659"/>
    <w:rsid w:val="00AD2E99"/>
    <w:rsid w:val="00AD2F3D"/>
    <w:rsid w:val="00AD3881"/>
    <w:rsid w:val="00AD4A6D"/>
    <w:rsid w:val="00AD4D01"/>
    <w:rsid w:val="00AD5360"/>
    <w:rsid w:val="00AD5B13"/>
    <w:rsid w:val="00AD62F4"/>
    <w:rsid w:val="00AD68EB"/>
    <w:rsid w:val="00AD6AA8"/>
    <w:rsid w:val="00AD71E5"/>
    <w:rsid w:val="00AD7648"/>
    <w:rsid w:val="00AD76C5"/>
    <w:rsid w:val="00AD7A65"/>
    <w:rsid w:val="00AD7D55"/>
    <w:rsid w:val="00AE0200"/>
    <w:rsid w:val="00AE0849"/>
    <w:rsid w:val="00AE09A4"/>
    <w:rsid w:val="00AE0D05"/>
    <w:rsid w:val="00AE1235"/>
    <w:rsid w:val="00AE1614"/>
    <w:rsid w:val="00AE16E2"/>
    <w:rsid w:val="00AE175A"/>
    <w:rsid w:val="00AE1BA6"/>
    <w:rsid w:val="00AE1CA2"/>
    <w:rsid w:val="00AE242A"/>
    <w:rsid w:val="00AE2815"/>
    <w:rsid w:val="00AE2A64"/>
    <w:rsid w:val="00AE2D45"/>
    <w:rsid w:val="00AE3747"/>
    <w:rsid w:val="00AE38D3"/>
    <w:rsid w:val="00AE4210"/>
    <w:rsid w:val="00AE4563"/>
    <w:rsid w:val="00AE48BA"/>
    <w:rsid w:val="00AE4CD2"/>
    <w:rsid w:val="00AE5604"/>
    <w:rsid w:val="00AE5675"/>
    <w:rsid w:val="00AE6AD4"/>
    <w:rsid w:val="00AE6C69"/>
    <w:rsid w:val="00AE6DD0"/>
    <w:rsid w:val="00AE71FF"/>
    <w:rsid w:val="00AE77F5"/>
    <w:rsid w:val="00AE79CB"/>
    <w:rsid w:val="00AE7C81"/>
    <w:rsid w:val="00AE7E06"/>
    <w:rsid w:val="00AF09F4"/>
    <w:rsid w:val="00AF0B28"/>
    <w:rsid w:val="00AF11E7"/>
    <w:rsid w:val="00AF1360"/>
    <w:rsid w:val="00AF1B0D"/>
    <w:rsid w:val="00AF1C47"/>
    <w:rsid w:val="00AF289C"/>
    <w:rsid w:val="00AF28BD"/>
    <w:rsid w:val="00AF3050"/>
    <w:rsid w:val="00AF31B3"/>
    <w:rsid w:val="00AF330E"/>
    <w:rsid w:val="00AF37C0"/>
    <w:rsid w:val="00AF3C88"/>
    <w:rsid w:val="00AF4323"/>
    <w:rsid w:val="00AF4A9A"/>
    <w:rsid w:val="00AF523F"/>
    <w:rsid w:val="00AF53B1"/>
    <w:rsid w:val="00AF583C"/>
    <w:rsid w:val="00AF5A51"/>
    <w:rsid w:val="00AF63E6"/>
    <w:rsid w:val="00AF676A"/>
    <w:rsid w:val="00AF683C"/>
    <w:rsid w:val="00AF6C34"/>
    <w:rsid w:val="00AF6D0B"/>
    <w:rsid w:val="00AF7277"/>
    <w:rsid w:val="00AF7765"/>
    <w:rsid w:val="00AF7D15"/>
    <w:rsid w:val="00B00DD9"/>
    <w:rsid w:val="00B0149B"/>
    <w:rsid w:val="00B018CF"/>
    <w:rsid w:val="00B01A1C"/>
    <w:rsid w:val="00B01AD6"/>
    <w:rsid w:val="00B01EAD"/>
    <w:rsid w:val="00B0257E"/>
    <w:rsid w:val="00B026C7"/>
    <w:rsid w:val="00B02AEF"/>
    <w:rsid w:val="00B03525"/>
    <w:rsid w:val="00B035B7"/>
    <w:rsid w:val="00B037C1"/>
    <w:rsid w:val="00B0456C"/>
    <w:rsid w:val="00B04628"/>
    <w:rsid w:val="00B049AB"/>
    <w:rsid w:val="00B04AC3"/>
    <w:rsid w:val="00B04AD5"/>
    <w:rsid w:val="00B04F71"/>
    <w:rsid w:val="00B05018"/>
    <w:rsid w:val="00B0566A"/>
    <w:rsid w:val="00B0572E"/>
    <w:rsid w:val="00B05C59"/>
    <w:rsid w:val="00B06575"/>
    <w:rsid w:val="00B06CE3"/>
    <w:rsid w:val="00B07066"/>
    <w:rsid w:val="00B0766E"/>
    <w:rsid w:val="00B076E4"/>
    <w:rsid w:val="00B07BEB"/>
    <w:rsid w:val="00B1004F"/>
    <w:rsid w:val="00B103F9"/>
    <w:rsid w:val="00B107DD"/>
    <w:rsid w:val="00B109EE"/>
    <w:rsid w:val="00B10C96"/>
    <w:rsid w:val="00B10CB1"/>
    <w:rsid w:val="00B110F7"/>
    <w:rsid w:val="00B121B2"/>
    <w:rsid w:val="00B1229C"/>
    <w:rsid w:val="00B1247D"/>
    <w:rsid w:val="00B12579"/>
    <w:rsid w:val="00B127ED"/>
    <w:rsid w:val="00B12C90"/>
    <w:rsid w:val="00B13045"/>
    <w:rsid w:val="00B13634"/>
    <w:rsid w:val="00B148B7"/>
    <w:rsid w:val="00B14C92"/>
    <w:rsid w:val="00B14E38"/>
    <w:rsid w:val="00B14E58"/>
    <w:rsid w:val="00B14F23"/>
    <w:rsid w:val="00B15484"/>
    <w:rsid w:val="00B156A6"/>
    <w:rsid w:val="00B16810"/>
    <w:rsid w:val="00B16CD2"/>
    <w:rsid w:val="00B16DD1"/>
    <w:rsid w:val="00B16E9F"/>
    <w:rsid w:val="00B16EB1"/>
    <w:rsid w:val="00B1791F"/>
    <w:rsid w:val="00B20698"/>
    <w:rsid w:val="00B20B84"/>
    <w:rsid w:val="00B2113A"/>
    <w:rsid w:val="00B21696"/>
    <w:rsid w:val="00B218A2"/>
    <w:rsid w:val="00B21E75"/>
    <w:rsid w:val="00B2223B"/>
    <w:rsid w:val="00B2259D"/>
    <w:rsid w:val="00B22A0E"/>
    <w:rsid w:val="00B2341A"/>
    <w:rsid w:val="00B24348"/>
    <w:rsid w:val="00B243B3"/>
    <w:rsid w:val="00B245B1"/>
    <w:rsid w:val="00B25013"/>
    <w:rsid w:val="00B2599D"/>
    <w:rsid w:val="00B25F13"/>
    <w:rsid w:val="00B26296"/>
    <w:rsid w:val="00B263E7"/>
    <w:rsid w:val="00B2655D"/>
    <w:rsid w:val="00B267CA"/>
    <w:rsid w:val="00B2699A"/>
    <w:rsid w:val="00B26E38"/>
    <w:rsid w:val="00B27670"/>
    <w:rsid w:val="00B27C0A"/>
    <w:rsid w:val="00B27DD4"/>
    <w:rsid w:val="00B300C2"/>
    <w:rsid w:val="00B30406"/>
    <w:rsid w:val="00B30AE0"/>
    <w:rsid w:val="00B30CCC"/>
    <w:rsid w:val="00B30F67"/>
    <w:rsid w:val="00B317AE"/>
    <w:rsid w:val="00B31BB1"/>
    <w:rsid w:val="00B31CA9"/>
    <w:rsid w:val="00B32236"/>
    <w:rsid w:val="00B32539"/>
    <w:rsid w:val="00B33063"/>
    <w:rsid w:val="00B331F7"/>
    <w:rsid w:val="00B333E7"/>
    <w:rsid w:val="00B33A16"/>
    <w:rsid w:val="00B33F17"/>
    <w:rsid w:val="00B34229"/>
    <w:rsid w:val="00B34853"/>
    <w:rsid w:val="00B34D5B"/>
    <w:rsid w:val="00B35260"/>
    <w:rsid w:val="00B36CB7"/>
    <w:rsid w:val="00B36CD2"/>
    <w:rsid w:val="00B3717D"/>
    <w:rsid w:val="00B379E8"/>
    <w:rsid w:val="00B4044A"/>
    <w:rsid w:val="00B4049F"/>
    <w:rsid w:val="00B40700"/>
    <w:rsid w:val="00B4096E"/>
    <w:rsid w:val="00B40B0F"/>
    <w:rsid w:val="00B40C71"/>
    <w:rsid w:val="00B41059"/>
    <w:rsid w:val="00B41B03"/>
    <w:rsid w:val="00B41E8F"/>
    <w:rsid w:val="00B42064"/>
    <w:rsid w:val="00B42230"/>
    <w:rsid w:val="00B4248B"/>
    <w:rsid w:val="00B432CD"/>
    <w:rsid w:val="00B43322"/>
    <w:rsid w:val="00B434C9"/>
    <w:rsid w:val="00B434E9"/>
    <w:rsid w:val="00B442FF"/>
    <w:rsid w:val="00B452C5"/>
    <w:rsid w:val="00B4594F"/>
    <w:rsid w:val="00B45E73"/>
    <w:rsid w:val="00B464F8"/>
    <w:rsid w:val="00B46967"/>
    <w:rsid w:val="00B469F0"/>
    <w:rsid w:val="00B46EAA"/>
    <w:rsid w:val="00B474FF"/>
    <w:rsid w:val="00B47BAC"/>
    <w:rsid w:val="00B47D24"/>
    <w:rsid w:val="00B47E06"/>
    <w:rsid w:val="00B50107"/>
    <w:rsid w:val="00B509FB"/>
    <w:rsid w:val="00B5137E"/>
    <w:rsid w:val="00B517BB"/>
    <w:rsid w:val="00B51849"/>
    <w:rsid w:val="00B51B00"/>
    <w:rsid w:val="00B51C8D"/>
    <w:rsid w:val="00B531AA"/>
    <w:rsid w:val="00B533D7"/>
    <w:rsid w:val="00B53E24"/>
    <w:rsid w:val="00B540C8"/>
    <w:rsid w:val="00B5416C"/>
    <w:rsid w:val="00B544F9"/>
    <w:rsid w:val="00B546EF"/>
    <w:rsid w:val="00B54CEF"/>
    <w:rsid w:val="00B5505C"/>
    <w:rsid w:val="00B55124"/>
    <w:rsid w:val="00B55884"/>
    <w:rsid w:val="00B56987"/>
    <w:rsid w:val="00B56BF9"/>
    <w:rsid w:val="00B57BAC"/>
    <w:rsid w:val="00B600E1"/>
    <w:rsid w:val="00B60594"/>
    <w:rsid w:val="00B60726"/>
    <w:rsid w:val="00B60BF4"/>
    <w:rsid w:val="00B61549"/>
    <w:rsid w:val="00B61881"/>
    <w:rsid w:val="00B61AFB"/>
    <w:rsid w:val="00B61C49"/>
    <w:rsid w:val="00B620C3"/>
    <w:rsid w:val="00B62A57"/>
    <w:rsid w:val="00B62D4E"/>
    <w:rsid w:val="00B637A8"/>
    <w:rsid w:val="00B638DB"/>
    <w:rsid w:val="00B63DDD"/>
    <w:rsid w:val="00B63F19"/>
    <w:rsid w:val="00B6414C"/>
    <w:rsid w:val="00B644F8"/>
    <w:rsid w:val="00B64708"/>
    <w:rsid w:val="00B64755"/>
    <w:rsid w:val="00B64E61"/>
    <w:rsid w:val="00B6661B"/>
    <w:rsid w:val="00B666A7"/>
    <w:rsid w:val="00B675FC"/>
    <w:rsid w:val="00B67FED"/>
    <w:rsid w:val="00B70674"/>
    <w:rsid w:val="00B707A2"/>
    <w:rsid w:val="00B70A82"/>
    <w:rsid w:val="00B714A5"/>
    <w:rsid w:val="00B71517"/>
    <w:rsid w:val="00B71772"/>
    <w:rsid w:val="00B7181A"/>
    <w:rsid w:val="00B71A58"/>
    <w:rsid w:val="00B71FEE"/>
    <w:rsid w:val="00B72419"/>
    <w:rsid w:val="00B7278F"/>
    <w:rsid w:val="00B7289A"/>
    <w:rsid w:val="00B72A09"/>
    <w:rsid w:val="00B72BDF"/>
    <w:rsid w:val="00B72C05"/>
    <w:rsid w:val="00B730CB"/>
    <w:rsid w:val="00B734A1"/>
    <w:rsid w:val="00B73532"/>
    <w:rsid w:val="00B73AD1"/>
    <w:rsid w:val="00B73D9B"/>
    <w:rsid w:val="00B7433A"/>
    <w:rsid w:val="00B74702"/>
    <w:rsid w:val="00B749C1"/>
    <w:rsid w:val="00B74AE6"/>
    <w:rsid w:val="00B74BDA"/>
    <w:rsid w:val="00B74C71"/>
    <w:rsid w:val="00B74E8C"/>
    <w:rsid w:val="00B752BB"/>
    <w:rsid w:val="00B752C7"/>
    <w:rsid w:val="00B762C0"/>
    <w:rsid w:val="00B77224"/>
    <w:rsid w:val="00B772BE"/>
    <w:rsid w:val="00B77474"/>
    <w:rsid w:val="00B77B9E"/>
    <w:rsid w:val="00B77E92"/>
    <w:rsid w:val="00B80041"/>
    <w:rsid w:val="00B80967"/>
    <w:rsid w:val="00B80AE3"/>
    <w:rsid w:val="00B80B65"/>
    <w:rsid w:val="00B80BC9"/>
    <w:rsid w:val="00B817B5"/>
    <w:rsid w:val="00B826EE"/>
    <w:rsid w:val="00B827BE"/>
    <w:rsid w:val="00B8295C"/>
    <w:rsid w:val="00B82A10"/>
    <w:rsid w:val="00B82B0F"/>
    <w:rsid w:val="00B82DDA"/>
    <w:rsid w:val="00B83270"/>
    <w:rsid w:val="00B837DC"/>
    <w:rsid w:val="00B84385"/>
    <w:rsid w:val="00B84DF4"/>
    <w:rsid w:val="00B84F6F"/>
    <w:rsid w:val="00B852A0"/>
    <w:rsid w:val="00B85402"/>
    <w:rsid w:val="00B85739"/>
    <w:rsid w:val="00B85810"/>
    <w:rsid w:val="00B85AE6"/>
    <w:rsid w:val="00B85CB6"/>
    <w:rsid w:val="00B85DBA"/>
    <w:rsid w:val="00B868CE"/>
    <w:rsid w:val="00B87B78"/>
    <w:rsid w:val="00B87BB5"/>
    <w:rsid w:val="00B87E92"/>
    <w:rsid w:val="00B903E7"/>
    <w:rsid w:val="00B90F25"/>
    <w:rsid w:val="00B90F67"/>
    <w:rsid w:val="00B91420"/>
    <w:rsid w:val="00B91699"/>
    <w:rsid w:val="00B916E9"/>
    <w:rsid w:val="00B917F6"/>
    <w:rsid w:val="00B918FD"/>
    <w:rsid w:val="00B919D1"/>
    <w:rsid w:val="00B91A85"/>
    <w:rsid w:val="00B91DC5"/>
    <w:rsid w:val="00B92333"/>
    <w:rsid w:val="00B92DE7"/>
    <w:rsid w:val="00B9353E"/>
    <w:rsid w:val="00B935A3"/>
    <w:rsid w:val="00B93995"/>
    <w:rsid w:val="00B943D7"/>
    <w:rsid w:val="00B94805"/>
    <w:rsid w:val="00B95982"/>
    <w:rsid w:val="00B95B2A"/>
    <w:rsid w:val="00B95B3B"/>
    <w:rsid w:val="00B96486"/>
    <w:rsid w:val="00B969B3"/>
    <w:rsid w:val="00B96F8D"/>
    <w:rsid w:val="00B976FF"/>
    <w:rsid w:val="00B97A18"/>
    <w:rsid w:val="00B97AB2"/>
    <w:rsid w:val="00B97F8B"/>
    <w:rsid w:val="00BA05BF"/>
    <w:rsid w:val="00BA06FA"/>
    <w:rsid w:val="00BA0763"/>
    <w:rsid w:val="00BA0A2D"/>
    <w:rsid w:val="00BA0B6C"/>
    <w:rsid w:val="00BA0D86"/>
    <w:rsid w:val="00BA0FA1"/>
    <w:rsid w:val="00BA1254"/>
    <w:rsid w:val="00BA13F6"/>
    <w:rsid w:val="00BA1669"/>
    <w:rsid w:val="00BA195B"/>
    <w:rsid w:val="00BA1A1B"/>
    <w:rsid w:val="00BA1DDC"/>
    <w:rsid w:val="00BA1DF8"/>
    <w:rsid w:val="00BA1FA6"/>
    <w:rsid w:val="00BA222E"/>
    <w:rsid w:val="00BA237F"/>
    <w:rsid w:val="00BA2730"/>
    <w:rsid w:val="00BA3208"/>
    <w:rsid w:val="00BA39FA"/>
    <w:rsid w:val="00BA3A11"/>
    <w:rsid w:val="00BA3D59"/>
    <w:rsid w:val="00BA3DD0"/>
    <w:rsid w:val="00BA3E85"/>
    <w:rsid w:val="00BA3FAA"/>
    <w:rsid w:val="00BA44CF"/>
    <w:rsid w:val="00BA483A"/>
    <w:rsid w:val="00BA4D5D"/>
    <w:rsid w:val="00BA51C2"/>
    <w:rsid w:val="00BA5613"/>
    <w:rsid w:val="00BA5B0C"/>
    <w:rsid w:val="00BA5BCB"/>
    <w:rsid w:val="00BA6F96"/>
    <w:rsid w:val="00BA704A"/>
    <w:rsid w:val="00BA7068"/>
    <w:rsid w:val="00BA749F"/>
    <w:rsid w:val="00BA783B"/>
    <w:rsid w:val="00BB05A0"/>
    <w:rsid w:val="00BB0813"/>
    <w:rsid w:val="00BB0EE0"/>
    <w:rsid w:val="00BB184E"/>
    <w:rsid w:val="00BB1CC9"/>
    <w:rsid w:val="00BB1DC8"/>
    <w:rsid w:val="00BB24B1"/>
    <w:rsid w:val="00BB2652"/>
    <w:rsid w:val="00BB3265"/>
    <w:rsid w:val="00BB35B2"/>
    <w:rsid w:val="00BB3C5D"/>
    <w:rsid w:val="00BB3DD8"/>
    <w:rsid w:val="00BB42C9"/>
    <w:rsid w:val="00BB46A5"/>
    <w:rsid w:val="00BB4B7F"/>
    <w:rsid w:val="00BB5452"/>
    <w:rsid w:val="00BB5A00"/>
    <w:rsid w:val="00BB5B23"/>
    <w:rsid w:val="00BB5D89"/>
    <w:rsid w:val="00BB5FE4"/>
    <w:rsid w:val="00BB6426"/>
    <w:rsid w:val="00BB6563"/>
    <w:rsid w:val="00BB65D2"/>
    <w:rsid w:val="00BB6816"/>
    <w:rsid w:val="00BB6980"/>
    <w:rsid w:val="00BB6A1E"/>
    <w:rsid w:val="00BB6C9A"/>
    <w:rsid w:val="00BB72A5"/>
    <w:rsid w:val="00BB76FE"/>
    <w:rsid w:val="00BB7866"/>
    <w:rsid w:val="00BC00C4"/>
    <w:rsid w:val="00BC08F8"/>
    <w:rsid w:val="00BC0DD5"/>
    <w:rsid w:val="00BC0E2C"/>
    <w:rsid w:val="00BC109A"/>
    <w:rsid w:val="00BC14EA"/>
    <w:rsid w:val="00BC18A5"/>
    <w:rsid w:val="00BC1D0A"/>
    <w:rsid w:val="00BC1F6D"/>
    <w:rsid w:val="00BC2C29"/>
    <w:rsid w:val="00BC3474"/>
    <w:rsid w:val="00BC3BC3"/>
    <w:rsid w:val="00BC3BC9"/>
    <w:rsid w:val="00BC3C49"/>
    <w:rsid w:val="00BC3E68"/>
    <w:rsid w:val="00BC45C1"/>
    <w:rsid w:val="00BC46BE"/>
    <w:rsid w:val="00BC4BE1"/>
    <w:rsid w:val="00BC519A"/>
    <w:rsid w:val="00BC5344"/>
    <w:rsid w:val="00BC5843"/>
    <w:rsid w:val="00BC5ECA"/>
    <w:rsid w:val="00BC6570"/>
    <w:rsid w:val="00BC6676"/>
    <w:rsid w:val="00BC69D4"/>
    <w:rsid w:val="00BC6CB4"/>
    <w:rsid w:val="00BC702A"/>
    <w:rsid w:val="00BC7F84"/>
    <w:rsid w:val="00BD006E"/>
    <w:rsid w:val="00BD0488"/>
    <w:rsid w:val="00BD0612"/>
    <w:rsid w:val="00BD0706"/>
    <w:rsid w:val="00BD0AB4"/>
    <w:rsid w:val="00BD15EE"/>
    <w:rsid w:val="00BD1631"/>
    <w:rsid w:val="00BD16E6"/>
    <w:rsid w:val="00BD216C"/>
    <w:rsid w:val="00BD2524"/>
    <w:rsid w:val="00BD2FC1"/>
    <w:rsid w:val="00BD2FD2"/>
    <w:rsid w:val="00BD31ED"/>
    <w:rsid w:val="00BD3A09"/>
    <w:rsid w:val="00BD42C0"/>
    <w:rsid w:val="00BD4334"/>
    <w:rsid w:val="00BD4763"/>
    <w:rsid w:val="00BD47B2"/>
    <w:rsid w:val="00BD47EC"/>
    <w:rsid w:val="00BD4812"/>
    <w:rsid w:val="00BD49ED"/>
    <w:rsid w:val="00BD4A57"/>
    <w:rsid w:val="00BD4D81"/>
    <w:rsid w:val="00BD4DD1"/>
    <w:rsid w:val="00BD5319"/>
    <w:rsid w:val="00BD5431"/>
    <w:rsid w:val="00BD593C"/>
    <w:rsid w:val="00BD6757"/>
    <w:rsid w:val="00BD6A2E"/>
    <w:rsid w:val="00BD6DC7"/>
    <w:rsid w:val="00BD7222"/>
    <w:rsid w:val="00BD7807"/>
    <w:rsid w:val="00BD783B"/>
    <w:rsid w:val="00BD7857"/>
    <w:rsid w:val="00BD7981"/>
    <w:rsid w:val="00BD7EAB"/>
    <w:rsid w:val="00BE0B82"/>
    <w:rsid w:val="00BE0FE4"/>
    <w:rsid w:val="00BE130B"/>
    <w:rsid w:val="00BE17ED"/>
    <w:rsid w:val="00BE1C3D"/>
    <w:rsid w:val="00BE1F50"/>
    <w:rsid w:val="00BE2375"/>
    <w:rsid w:val="00BE2BBB"/>
    <w:rsid w:val="00BE31D0"/>
    <w:rsid w:val="00BE33AB"/>
    <w:rsid w:val="00BE35FA"/>
    <w:rsid w:val="00BE394F"/>
    <w:rsid w:val="00BE3B16"/>
    <w:rsid w:val="00BE3E21"/>
    <w:rsid w:val="00BE41B6"/>
    <w:rsid w:val="00BE4767"/>
    <w:rsid w:val="00BE4986"/>
    <w:rsid w:val="00BE50D0"/>
    <w:rsid w:val="00BE5492"/>
    <w:rsid w:val="00BE595C"/>
    <w:rsid w:val="00BE687F"/>
    <w:rsid w:val="00BE6E36"/>
    <w:rsid w:val="00BE6EE4"/>
    <w:rsid w:val="00BE703F"/>
    <w:rsid w:val="00BE72AA"/>
    <w:rsid w:val="00BE751F"/>
    <w:rsid w:val="00BE7985"/>
    <w:rsid w:val="00BE7BF7"/>
    <w:rsid w:val="00BF0B98"/>
    <w:rsid w:val="00BF0BB8"/>
    <w:rsid w:val="00BF1128"/>
    <w:rsid w:val="00BF1449"/>
    <w:rsid w:val="00BF17A1"/>
    <w:rsid w:val="00BF1833"/>
    <w:rsid w:val="00BF19FA"/>
    <w:rsid w:val="00BF1D38"/>
    <w:rsid w:val="00BF1E14"/>
    <w:rsid w:val="00BF1F50"/>
    <w:rsid w:val="00BF21B6"/>
    <w:rsid w:val="00BF23CA"/>
    <w:rsid w:val="00BF2692"/>
    <w:rsid w:val="00BF28D5"/>
    <w:rsid w:val="00BF2C02"/>
    <w:rsid w:val="00BF2C8F"/>
    <w:rsid w:val="00BF3E6A"/>
    <w:rsid w:val="00BF3EEC"/>
    <w:rsid w:val="00BF4754"/>
    <w:rsid w:val="00BF476E"/>
    <w:rsid w:val="00BF4803"/>
    <w:rsid w:val="00BF4EC7"/>
    <w:rsid w:val="00BF4F9A"/>
    <w:rsid w:val="00BF5060"/>
    <w:rsid w:val="00BF5331"/>
    <w:rsid w:val="00BF57F9"/>
    <w:rsid w:val="00BF5E02"/>
    <w:rsid w:val="00BF6428"/>
    <w:rsid w:val="00BF6CE5"/>
    <w:rsid w:val="00BF71B0"/>
    <w:rsid w:val="00BF7902"/>
    <w:rsid w:val="00BF7CFD"/>
    <w:rsid w:val="00BF7EAE"/>
    <w:rsid w:val="00C005E9"/>
    <w:rsid w:val="00C010C2"/>
    <w:rsid w:val="00C01762"/>
    <w:rsid w:val="00C026C2"/>
    <w:rsid w:val="00C027AE"/>
    <w:rsid w:val="00C027F7"/>
    <w:rsid w:val="00C029D2"/>
    <w:rsid w:val="00C02FC2"/>
    <w:rsid w:val="00C03472"/>
    <w:rsid w:val="00C03962"/>
    <w:rsid w:val="00C03DDC"/>
    <w:rsid w:val="00C045AE"/>
    <w:rsid w:val="00C046CF"/>
    <w:rsid w:val="00C04C2D"/>
    <w:rsid w:val="00C0542F"/>
    <w:rsid w:val="00C05513"/>
    <w:rsid w:val="00C05843"/>
    <w:rsid w:val="00C05BB1"/>
    <w:rsid w:val="00C05C8F"/>
    <w:rsid w:val="00C0677A"/>
    <w:rsid w:val="00C0729C"/>
    <w:rsid w:val="00C076AB"/>
    <w:rsid w:val="00C076BC"/>
    <w:rsid w:val="00C07815"/>
    <w:rsid w:val="00C07958"/>
    <w:rsid w:val="00C079D8"/>
    <w:rsid w:val="00C07FF3"/>
    <w:rsid w:val="00C10261"/>
    <w:rsid w:val="00C10C5F"/>
    <w:rsid w:val="00C111BC"/>
    <w:rsid w:val="00C1149A"/>
    <w:rsid w:val="00C11642"/>
    <w:rsid w:val="00C1173E"/>
    <w:rsid w:val="00C122A0"/>
    <w:rsid w:val="00C126C1"/>
    <w:rsid w:val="00C12E26"/>
    <w:rsid w:val="00C139D9"/>
    <w:rsid w:val="00C13E9A"/>
    <w:rsid w:val="00C140F1"/>
    <w:rsid w:val="00C14B1F"/>
    <w:rsid w:val="00C1510F"/>
    <w:rsid w:val="00C1519C"/>
    <w:rsid w:val="00C15D2C"/>
    <w:rsid w:val="00C15D3D"/>
    <w:rsid w:val="00C16085"/>
    <w:rsid w:val="00C1675A"/>
    <w:rsid w:val="00C16AF5"/>
    <w:rsid w:val="00C16DE8"/>
    <w:rsid w:val="00C170CD"/>
    <w:rsid w:val="00C1711B"/>
    <w:rsid w:val="00C17207"/>
    <w:rsid w:val="00C17C6B"/>
    <w:rsid w:val="00C20122"/>
    <w:rsid w:val="00C202BA"/>
    <w:rsid w:val="00C21481"/>
    <w:rsid w:val="00C224BF"/>
    <w:rsid w:val="00C2264F"/>
    <w:rsid w:val="00C22843"/>
    <w:rsid w:val="00C23839"/>
    <w:rsid w:val="00C23E90"/>
    <w:rsid w:val="00C246B4"/>
    <w:rsid w:val="00C24CE5"/>
    <w:rsid w:val="00C26379"/>
    <w:rsid w:val="00C26E63"/>
    <w:rsid w:val="00C27351"/>
    <w:rsid w:val="00C27792"/>
    <w:rsid w:val="00C27C26"/>
    <w:rsid w:val="00C27DBF"/>
    <w:rsid w:val="00C27F7A"/>
    <w:rsid w:val="00C3015E"/>
    <w:rsid w:val="00C309DF"/>
    <w:rsid w:val="00C31218"/>
    <w:rsid w:val="00C314E0"/>
    <w:rsid w:val="00C315DF"/>
    <w:rsid w:val="00C31620"/>
    <w:rsid w:val="00C31A60"/>
    <w:rsid w:val="00C31DCC"/>
    <w:rsid w:val="00C32179"/>
    <w:rsid w:val="00C32208"/>
    <w:rsid w:val="00C32406"/>
    <w:rsid w:val="00C32424"/>
    <w:rsid w:val="00C32A02"/>
    <w:rsid w:val="00C32D86"/>
    <w:rsid w:val="00C33141"/>
    <w:rsid w:val="00C339D7"/>
    <w:rsid w:val="00C33EDE"/>
    <w:rsid w:val="00C34226"/>
    <w:rsid w:val="00C342D9"/>
    <w:rsid w:val="00C3463C"/>
    <w:rsid w:val="00C346CD"/>
    <w:rsid w:val="00C3471A"/>
    <w:rsid w:val="00C3477E"/>
    <w:rsid w:val="00C34F70"/>
    <w:rsid w:val="00C356F8"/>
    <w:rsid w:val="00C35717"/>
    <w:rsid w:val="00C357F0"/>
    <w:rsid w:val="00C3580E"/>
    <w:rsid w:val="00C362B1"/>
    <w:rsid w:val="00C364D1"/>
    <w:rsid w:val="00C4023D"/>
    <w:rsid w:val="00C40613"/>
    <w:rsid w:val="00C4069E"/>
    <w:rsid w:val="00C40793"/>
    <w:rsid w:val="00C40B13"/>
    <w:rsid w:val="00C40BA2"/>
    <w:rsid w:val="00C41182"/>
    <w:rsid w:val="00C41328"/>
    <w:rsid w:val="00C415EB"/>
    <w:rsid w:val="00C416F5"/>
    <w:rsid w:val="00C4190E"/>
    <w:rsid w:val="00C41C65"/>
    <w:rsid w:val="00C42199"/>
    <w:rsid w:val="00C42467"/>
    <w:rsid w:val="00C4275A"/>
    <w:rsid w:val="00C434A6"/>
    <w:rsid w:val="00C443F0"/>
    <w:rsid w:val="00C44447"/>
    <w:rsid w:val="00C44CED"/>
    <w:rsid w:val="00C451E3"/>
    <w:rsid w:val="00C456B2"/>
    <w:rsid w:val="00C457E1"/>
    <w:rsid w:val="00C4596A"/>
    <w:rsid w:val="00C460AF"/>
    <w:rsid w:val="00C462C5"/>
    <w:rsid w:val="00C46319"/>
    <w:rsid w:val="00C46844"/>
    <w:rsid w:val="00C46B58"/>
    <w:rsid w:val="00C46F71"/>
    <w:rsid w:val="00C47017"/>
    <w:rsid w:val="00C50221"/>
    <w:rsid w:val="00C505D2"/>
    <w:rsid w:val="00C50C7E"/>
    <w:rsid w:val="00C51840"/>
    <w:rsid w:val="00C51BFD"/>
    <w:rsid w:val="00C521F6"/>
    <w:rsid w:val="00C522E2"/>
    <w:rsid w:val="00C524CE"/>
    <w:rsid w:val="00C5288B"/>
    <w:rsid w:val="00C52D7F"/>
    <w:rsid w:val="00C52F04"/>
    <w:rsid w:val="00C53452"/>
    <w:rsid w:val="00C5347B"/>
    <w:rsid w:val="00C546FC"/>
    <w:rsid w:val="00C548F5"/>
    <w:rsid w:val="00C54D18"/>
    <w:rsid w:val="00C55459"/>
    <w:rsid w:val="00C555C7"/>
    <w:rsid w:val="00C5573B"/>
    <w:rsid w:val="00C55F39"/>
    <w:rsid w:val="00C563BF"/>
    <w:rsid w:val="00C563C5"/>
    <w:rsid w:val="00C56552"/>
    <w:rsid w:val="00C5673B"/>
    <w:rsid w:val="00C56E33"/>
    <w:rsid w:val="00C56F03"/>
    <w:rsid w:val="00C56F5F"/>
    <w:rsid w:val="00C571B4"/>
    <w:rsid w:val="00C60418"/>
    <w:rsid w:val="00C60469"/>
    <w:rsid w:val="00C6065A"/>
    <w:rsid w:val="00C60797"/>
    <w:rsid w:val="00C60AD7"/>
    <w:rsid w:val="00C60F57"/>
    <w:rsid w:val="00C610DD"/>
    <w:rsid w:val="00C613ED"/>
    <w:rsid w:val="00C61638"/>
    <w:rsid w:val="00C61799"/>
    <w:rsid w:val="00C617CC"/>
    <w:rsid w:val="00C61A33"/>
    <w:rsid w:val="00C61CDA"/>
    <w:rsid w:val="00C6276C"/>
    <w:rsid w:val="00C62B43"/>
    <w:rsid w:val="00C62E33"/>
    <w:rsid w:val="00C62EAB"/>
    <w:rsid w:val="00C62F24"/>
    <w:rsid w:val="00C63BA9"/>
    <w:rsid w:val="00C6482B"/>
    <w:rsid w:val="00C64840"/>
    <w:rsid w:val="00C650EA"/>
    <w:rsid w:val="00C6526D"/>
    <w:rsid w:val="00C653EB"/>
    <w:rsid w:val="00C65504"/>
    <w:rsid w:val="00C65DA8"/>
    <w:rsid w:val="00C65DD1"/>
    <w:rsid w:val="00C665F2"/>
    <w:rsid w:val="00C66D55"/>
    <w:rsid w:val="00C67D0F"/>
    <w:rsid w:val="00C7034C"/>
    <w:rsid w:val="00C70ACC"/>
    <w:rsid w:val="00C71903"/>
    <w:rsid w:val="00C7214A"/>
    <w:rsid w:val="00C7376A"/>
    <w:rsid w:val="00C7384A"/>
    <w:rsid w:val="00C740DC"/>
    <w:rsid w:val="00C74379"/>
    <w:rsid w:val="00C7458E"/>
    <w:rsid w:val="00C7495F"/>
    <w:rsid w:val="00C752D1"/>
    <w:rsid w:val="00C754D6"/>
    <w:rsid w:val="00C75B18"/>
    <w:rsid w:val="00C75D69"/>
    <w:rsid w:val="00C760D4"/>
    <w:rsid w:val="00C765E6"/>
    <w:rsid w:val="00C76634"/>
    <w:rsid w:val="00C76CDA"/>
    <w:rsid w:val="00C77031"/>
    <w:rsid w:val="00C77379"/>
    <w:rsid w:val="00C773C2"/>
    <w:rsid w:val="00C77B68"/>
    <w:rsid w:val="00C77D56"/>
    <w:rsid w:val="00C80441"/>
    <w:rsid w:val="00C8050C"/>
    <w:rsid w:val="00C80582"/>
    <w:rsid w:val="00C809D7"/>
    <w:rsid w:val="00C80E8C"/>
    <w:rsid w:val="00C81087"/>
    <w:rsid w:val="00C811C0"/>
    <w:rsid w:val="00C813FA"/>
    <w:rsid w:val="00C814E7"/>
    <w:rsid w:val="00C817E1"/>
    <w:rsid w:val="00C81F7B"/>
    <w:rsid w:val="00C820CB"/>
    <w:rsid w:val="00C82E8F"/>
    <w:rsid w:val="00C82E9F"/>
    <w:rsid w:val="00C83237"/>
    <w:rsid w:val="00C83782"/>
    <w:rsid w:val="00C837DB"/>
    <w:rsid w:val="00C83A24"/>
    <w:rsid w:val="00C84217"/>
    <w:rsid w:val="00C8497D"/>
    <w:rsid w:val="00C84A01"/>
    <w:rsid w:val="00C84A26"/>
    <w:rsid w:val="00C84E53"/>
    <w:rsid w:val="00C85287"/>
    <w:rsid w:val="00C85493"/>
    <w:rsid w:val="00C85AAD"/>
    <w:rsid w:val="00C85AB5"/>
    <w:rsid w:val="00C85B56"/>
    <w:rsid w:val="00C85E5B"/>
    <w:rsid w:val="00C85F37"/>
    <w:rsid w:val="00C86000"/>
    <w:rsid w:val="00C865B5"/>
    <w:rsid w:val="00C8696A"/>
    <w:rsid w:val="00C86C69"/>
    <w:rsid w:val="00C87177"/>
    <w:rsid w:val="00C8784C"/>
    <w:rsid w:val="00C87ED8"/>
    <w:rsid w:val="00C90535"/>
    <w:rsid w:val="00C90910"/>
    <w:rsid w:val="00C90C08"/>
    <w:rsid w:val="00C90E89"/>
    <w:rsid w:val="00C9148C"/>
    <w:rsid w:val="00C914EB"/>
    <w:rsid w:val="00C91B73"/>
    <w:rsid w:val="00C92096"/>
    <w:rsid w:val="00C92331"/>
    <w:rsid w:val="00C92742"/>
    <w:rsid w:val="00C92EAD"/>
    <w:rsid w:val="00C9331D"/>
    <w:rsid w:val="00C93535"/>
    <w:rsid w:val="00C938ED"/>
    <w:rsid w:val="00C93BFF"/>
    <w:rsid w:val="00C93D22"/>
    <w:rsid w:val="00C94417"/>
    <w:rsid w:val="00C94AC9"/>
    <w:rsid w:val="00C94AE4"/>
    <w:rsid w:val="00C9503B"/>
    <w:rsid w:val="00C9522E"/>
    <w:rsid w:val="00C95928"/>
    <w:rsid w:val="00C95AF3"/>
    <w:rsid w:val="00C9620E"/>
    <w:rsid w:val="00C96BE9"/>
    <w:rsid w:val="00C97CBF"/>
    <w:rsid w:val="00CA023C"/>
    <w:rsid w:val="00CA066E"/>
    <w:rsid w:val="00CA12D7"/>
    <w:rsid w:val="00CA13AC"/>
    <w:rsid w:val="00CA1BDE"/>
    <w:rsid w:val="00CA1C6C"/>
    <w:rsid w:val="00CA284F"/>
    <w:rsid w:val="00CA3584"/>
    <w:rsid w:val="00CA3965"/>
    <w:rsid w:val="00CA39F5"/>
    <w:rsid w:val="00CA3C15"/>
    <w:rsid w:val="00CA4001"/>
    <w:rsid w:val="00CA5548"/>
    <w:rsid w:val="00CA5D76"/>
    <w:rsid w:val="00CA6260"/>
    <w:rsid w:val="00CA6473"/>
    <w:rsid w:val="00CA6AB2"/>
    <w:rsid w:val="00CA6B1D"/>
    <w:rsid w:val="00CA6F1B"/>
    <w:rsid w:val="00CA7199"/>
    <w:rsid w:val="00CA7228"/>
    <w:rsid w:val="00CA76D9"/>
    <w:rsid w:val="00CA7A48"/>
    <w:rsid w:val="00CA7F89"/>
    <w:rsid w:val="00CB04CF"/>
    <w:rsid w:val="00CB14F9"/>
    <w:rsid w:val="00CB1777"/>
    <w:rsid w:val="00CB18B3"/>
    <w:rsid w:val="00CB1A19"/>
    <w:rsid w:val="00CB229F"/>
    <w:rsid w:val="00CB26DE"/>
    <w:rsid w:val="00CB28D7"/>
    <w:rsid w:val="00CB3405"/>
    <w:rsid w:val="00CB368A"/>
    <w:rsid w:val="00CB3A12"/>
    <w:rsid w:val="00CB3B01"/>
    <w:rsid w:val="00CB4273"/>
    <w:rsid w:val="00CB4602"/>
    <w:rsid w:val="00CB4E82"/>
    <w:rsid w:val="00CB5202"/>
    <w:rsid w:val="00CB5207"/>
    <w:rsid w:val="00CB57EA"/>
    <w:rsid w:val="00CB5EB6"/>
    <w:rsid w:val="00CB674D"/>
    <w:rsid w:val="00CB6909"/>
    <w:rsid w:val="00CB6B9D"/>
    <w:rsid w:val="00CB6C16"/>
    <w:rsid w:val="00CB6E71"/>
    <w:rsid w:val="00CB6EDE"/>
    <w:rsid w:val="00CB7017"/>
    <w:rsid w:val="00CB72FF"/>
    <w:rsid w:val="00CB7313"/>
    <w:rsid w:val="00CB7730"/>
    <w:rsid w:val="00CB78B9"/>
    <w:rsid w:val="00CB7D83"/>
    <w:rsid w:val="00CC01ED"/>
    <w:rsid w:val="00CC05A5"/>
    <w:rsid w:val="00CC0892"/>
    <w:rsid w:val="00CC0DEB"/>
    <w:rsid w:val="00CC248A"/>
    <w:rsid w:val="00CC29AC"/>
    <w:rsid w:val="00CC2AF2"/>
    <w:rsid w:val="00CC312D"/>
    <w:rsid w:val="00CC353E"/>
    <w:rsid w:val="00CC36DE"/>
    <w:rsid w:val="00CC43D1"/>
    <w:rsid w:val="00CC51DF"/>
    <w:rsid w:val="00CC55AA"/>
    <w:rsid w:val="00CC5739"/>
    <w:rsid w:val="00CC5809"/>
    <w:rsid w:val="00CC5824"/>
    <w:rsid w:val="00CC582F"/>
    <w:rsid w:val="00CC5AD4"/>
    <w:rsid w:val="00CC5FD6"/>
    <w:rsid w:val="00CC6635"/>
    <w:rsid w:val="00CC6A5C"/>
    <w:rsid w:val="00CC7709"/>
    <w:rsid w:val="00CC7859"/>
    <w:rsid w:val="00CC78AF"/>
    <w:rsid w:val="00CD01C0"/>
    <w:rsid w:val="00CD02BF"/>
    <w:rsid w:val="00CD06DD"/>
    <w:rsid w:val="00CD0AC6"/>
    <w:rsid w:val="00CD1001"/>
    <w:rsid w:val="00CD11C5"/>
    <w:rsid w:val="00CD1221"/>
    <w:rsid w:val="00CD1D98"/>
    <w:rsid w:val="00CD202B"/>
    <w:rsid w:val="00CD2B7E"/>
    <w:rsid w:val="00CD3623"/>
    <w:rsid w:val="00CD4089"/>
    <w:rsid w:val="00CD469D"/>
    <w:rsid w:val="00CD4F0B"/>
    <w:rsid w:val="00CD5188"/>
    <w:rsid w:val="00CD5620"/>
    <w:rsid w:val="00CD5BC7"/>
    <w:rsid w:val="00CD5C38"/>
    <w:rsid w:val="00CD68BB"/>
    <w:rsid w:val="00CD690A"/>
    <w:rsid w:val="00CD6CD3"/>
    <w:rsid w:val="00CD75AD"/>
    <w:rsid w:val="00CD7F17"/>
    <w:rsid w:val="00CE0662"/>
    <w:rsid w:val="00CE13E3"/>
    <w:rsid w:val="00CE15BC"/>
    <w:rsid w:val="00CE1935"/>
    <w:rsid w:val="00CE259D"/>
    <w:rsid w:val="00CE26A8"/>
    <w:rsid w:val="00CE2FD5"/>
    <w:rsid w:val="00CE334F"/>
    <w:rsid w:val="00CE3436"/>
    <w:rsid w:val="00CE3817"/>
    <w:rsid w:val="00CE3822"/>
    <w:rsid w:val="00CE3EBE"/>
    <w:rsid w:val="00CE4A03"/>
    <w:rsid w:val="00CE4CA8"/>
    <w:rsid w:val="00CE5A24"/>
    <w:rsid w:val="00CE5B77"/>
    <w:rsid w:val="00CE5EB5"/>
    <w:rsid w:val="00CE66D4"/>
    <w:rsid w:val="00CE68DD"/>
    <w:rsid w:val="00CF0254"/>
    <w:rsid w:val="00CF05F7"/>
    <w:rsid w:val="00CF114C"/>
    <w:rsid w:val="00CF2461"/>
    <w:rsid w:val="00CF360E"/>
    <w:rsid w:val="00CF39D4"/>
    <w:rsid w:val="00CF3C90"/>
    <w:rsid w:val="00CF3CCE"/>
    <w:rsid w:val="00CF41C0"/>
    <w:rsid w:val="00CF4228"/>
    <w:rsid w:val="00CF46A3"/>
    <w:rsid w:val="00CF4F5B"/>
    <w:rsid w:val="00CF5196"/>
    <w:rsid w:val="00CF521A"/>
    <w:rsid w:val="00CF530C"/>
    <w:rsid w:val="00CF55FB"/>
    <w:rsid w:val="00CF5A5A"/>
    <w:rsid w:val="00CF5F02"/>
    <w:rsid w:val="00CF5F52"/>
    <w:rsid w:val="00CF60A3"/>
    <w:rsid w:val="00CF6928"/>
    <w:rsid w:val="00CF6BED"/>
    <w:rsid w:val="00CF6DEA"/>
    <w:rsid w:val="00CF7651"/>
    <w:rsid w:val="00CF78EE"/>
    <w:rsid w:val="00CF790F"/>
    <w:rsid w:val="00CF7A9E"/>
    <w:rsid w:val="00CF7ED7"/>
    <w:rsid w:val="00CF7EE2"/>
    <w:rsid w:val="00D001C0"/>
    <w:rsid w:val="00D004C9"/>
    <w:rsid w:val="00D0061F"/>
    <w:rsid w:val="00D017A6"/>
    <w:rsid w:val="00D0193C"/>
    <w:rsid w:val="00D01C71"/>
    <w:rsid w:val="00D01E35"/>
    <w:rsid w:val="00D0228C"/>
    <w:rsid w:val="00D02606"/>
    <w:rsid w:val="00D02E5F"/>
    <w:rsid w:val="00D0343A"/>
    <w:rsid w:val="00D03587"/>
    <w:rsid w:val="00D03F99"/>
    <w:rsid w:val="00D04437"/>
    <w:rsid w:val="00D04506"/>
    <w:rsid w:val="00D049EA"/>
    <w:rsid w:val="00D04C1B"/>
    <w:rsid w:val="00D04D4E"/>
    <w:rsid w:val="00D05758"/>
    <w:rsid w:val="00D05E98"/>
    <w:rsid w:val="00D06D47"/>
    <w:rsid w:val="00D070CF"/>
    <w:rsid w:val="00D10233"/>
    <w:rsid w:val="00D104E3"/>
    <w:rsid w:val="00D10652"/>
    <w:rsid w:val="00D10978"/>
    <w:rsid w:val="00D113E9"/>
    <w:rsid w:val="00D11768"/>
    <w:rsid w:val="00D130A9"/>
    <w:rsid w:val="00D13ADD"/>
    <w:rsid w:val="00D148D1"/>
    <w:rsid w:val="00D14C09"/>
    <w:rsid w:val="00D154C7"/>
    <w:rsid w:val="00D157DF"/>
    <w:rsid w:val="00D15E96"/>
    <w:rsid w:val="00D15FE7"/>
    <w:rsid w:val="00D16B0D"/>
    <w:rsid w:val="00D17412"/>
    <w:rsid w:val="00D17F9F"/>
    <w:rsid w:val="00D20126"/>
    <w:rsid w:val="00D205A8"/>
    <w:rsid w:val="00D205BA"/>
    <w:rsid w:val="00D21C7A"/>
    <w:rsid w:val="00D22E35"/>
    <w:rsid w:val="00D232E2"/>
    <w:rsid w:val="00D232FA"/>
    <w:rsid w:val="00D2334E"/>
    <w:rsid w:val="00D234CA"/>
    <w:rsid w:val="00D23BEE"/>
    <w:rsid w:val="00D23DDE"/>
    <w:rsid w:val="00D23E26"/>
    <w:rsid w:val="00D242FD"/>
    <w:rsid w:val="00D243EF"/>
    <w:rsid w:val="00D244EF"/>
    <w:rsid w:val="00D24550"/>
    <w:rsid w:val="00D2479D"/>
    <w:rsid w:val="00D24E68"/>
    <w:rsid w:val="00D24F06"/>
    <w:rsid w:val="00D2503C"/>
    <w:rsid w:val="00D258D8"/>
    <w:rsid w:val="00D25915"/>
    <w:rsid w:val="00D25A23"/>
    <w:rsid w:val="00D25CFF"/>
    <w:rsid w:val="00D26A04"/>
    <w:rsid w:val="00D270AE"/>
    <w:rsid w:val="00D2747F"/>
    <w:rsid w:val="00D30106"/>
    <w:rsid w:val="00D3030B"/>
    <w:rsid w:val="00D306D6"/>
    <w:rsid w:val="00D307BC"/>
    <w:rsid w:val="00D30AFA"/>
    <w:rsid w:val="00D315FF"/>
    <w:rsid w:val="00D31ED8"/>
    <w:rsid w:val="00D31FD9"/>
    <w:rsid w:val="00D32017"/>
    <w:rsid w:val="00D331B9"/>
    <w:rsid w:val="00D333DB"/>
    <w:rsid w:val="00D33445"/>
    <w:rsid w:val="00D33A48"/>
    <w:rsid w:val="00D33D8C"/>
    <w:rsid w:val="00D34594"/>
    <w:rsid w:val="00D348E3"/>
    <w:rsid w:val="00D34DE0"/>
    <w:rsid w:val="00D350DA"/>
    <w:rsid w:val="00D36103"/>
    <w:rsid w:val="00D366C4"/>
    <w:rsid w:val="00D36D28"/>
    <w:rsid w:val="00D37130"/>
    <w:rsid w:val="00D37210"/>
    <w:rsid w:val="00D37306"/>
    <w:rsid w:val="00D379E6"/>
    <w:rsid w:val="00D404D6"/>
    <w:rsid w:val="00D40BA8"/>
    <w:rsid w:val="00D40CA2"/>
    <w:rsid w:val="00D41597"/>
    <w:rsid w:val="00D4163E"/>
    <w:rsid w:val="00D41CC5"/>
    <w:rsid w:val="00D41F68"/>
    <w:rsid w:val="00D420E2"/>
    <w:rsid w:val="00D422C4"/>
    <w:rsid w:val="00D43592"/>
    <w:rsid w:val="00D437F7"/>
    <w:rsid w:val="00D43A41"/>
    <w:rsid w:val="00D43A5C"/>
    <w:rsid w:val="00D445B7"/>
    <w:rsid w:val="00D447E6"/>
    <w:rsid w:val="00D453E8"/>
    <w:rsid w:val="00D45B8A"/>
    <w:rsid w:val="00D463FE"/>
    <w:rsid w:val="00D46BCF"/>
    <w:rsid w:val="00D46D57"/>
    <w:rsid w:val="00D471F9"/>
    <w:rsid w:val="00D4797C"/>
    <w:rsid w:val="00D47D3C"/>
    <w:rsid w:val="00D47F34"/>
    <w:rsid w:val="00D47FD9"/>
    <w:rsid w:val="00D5027F"/>
    <w:rsid w:val="00D50EC5"/>
    <w:rsid w:val="00D51A6C"/>
    <w:rsid w:val="00D51CAB"/>
    <w:rsid w:val="00D51D99"/>
    <w:rsid w:val="00D525CC"/>
    <w:rsid w:val="00D52643"/>
    <w:rsid w:val="00D52B2C"/>
    <w:rsid w:val="00D5320D"/>
    <w:rsid w:val="00D537D9"/>
    <w:rsid w:val="00D53D95"/>
    <w:rsid w:val="00D53EEA"/>
    <w:rsid w:val="00D54ADD"/>
    <w:rsid w:val="00D54B08"/>
    <w:rsid w:val="00D55379"/>
    <w:rsid w:val="00D55DF8"/>
    <w:rsid w:val="00D564C7"/>
    <w:rsid w:val="00D56A42"/>
    <w:rsid w:val="00D56CE7"/>
    <w:rsid w:val="00D5728C"/>
    <w:rsid w:val="00D573C1"/>
    <w:rsid w:val="00D57615"/>
    <w:rsid w:val="00D5777F"/>
    <w:rsid w:val="00D57DAB"/>
    <w:rsid w:val="00D57E0B"/>
    <w:rsid w:val="00D606AB"/>
    <w:rsid w:val="00D609BD"/>
    <w:rsid w:val="00D60B7C"/>
    <w:rsid w:val="00D61070"/>
    <w:rsid w:val="00D610BD"/>
    <w:rsid w:val="00D612F8"/>
    <w:rsid w:val="00D6165B"/>
    <w:rsid w:val="00D618C6"/>
    <w:rsid w:val="00D619A3"/>
    <w:rsid w:val="00D61B5E"/>
    <w:rsid w:val="00D6256B"/>
    <w:rsid w:val="00D625DC"/>
    <w:rsid w:val="00D626CB"/>
    <w:rsid w:val="00D629DC"/>
    <w:rsid w:val="00D62DEE"/>
    <w:rsid w:val="00D63139"/>
    <w:rsid w:val="00D63B2E"/>
    <w:rsid w:val="00D641EA"/>
    <w:rsid w:val="00D6453C"/>
    <w:rsid w:val="00D65886"/>
    <w:rsid w:val="00D6666D"/>
    <w:rsid w:val="00D667CB"/>
    <w:rsid w:val="00D66EC0"/>
    <w:rsid w:val="00D67633"/>
    <w:rsid w:val="00D677D2"/>
    <w:rsid w:val="00D70793"/>
    <w:rsid w:val="00D70AE9"/>
    <w:rsid w:val="00D71791"/>
    <w:rsid w:val="00D74530"/>
    <w:rsid w:val="00D74E64"/>
    <w:rsid w:val="00D757C8"/>
    <w:rsid w:val="00D76035"/>
    <w:rsid w:val="00D76381"/>
    <w:rsid w:val="00D76478"/>
    <w:rsid w:val="00D76957"/>
    <w:rsid w:val="00D76AFE"/>
    <w:rsid w:val="00D76BDA"/>
    <w:rsid w:val="00D76C72"/>
    <w:rsid w:val="00D76D10"/>
    <w:rsid w:val="00D77514"/>
    <w:rsid w:val="00D77524"/>
    <w:rsid w:val="00D775FB"/>
    <w:rsid w:val="00D77AB7"/>
    <w:rsid w:val="00D77CA1"/>
    <w:rsid w:val="00D801F5"/>
    <w:rsid w:val="00D804DB"/>
    <w:rsid w:val="00D805F1"/>
    <w:rsid w:val="00D80D5D"/>
    <w:rsid w:val="00D8109D"/>
    <w:rsid w:val="00D8176B"/>
    <w:rsid w:val="00D8184D"/>
    <w:rsid w:val="00D824B2"/>
    <w:rsid w:val="00D82562"/>
    <w:rsid w:val="00D827D2"/>
    <w:rsid w:val="00D827DE"/>
    <w:rsid w:val="00D82C4C"/>
    <w:rsid w:val="00D837E4"/>
    <w:rsid w:val="00D839F5"/>
    <w:rsid w:val="00D83FB6"/>
    <w:rsid w:val="00D84D9C"/>
    <w:rsid w:val="00D84EA6"/>
    <w:rsid w:val="00D8598F"/>
    <w:rsid w:val="00D85A48"/>
    <w:rsid w:val="00D85BCF"/>
    <w:rsid w:val="00D85BF9"/>
    <w:rsid w:val="00D85DFE"/>
    <w:rsid w:val="00D85E31"/>
    <w:rsid w:val="00D864D2"/>
    <w:rsid w:val="00D86613"/>
    <w:rsid w:val="00D870BE"/>
    <w:rsid w:val="00D873E0"/>
    <w:rsid w:val="00D874E5"/>
    <w:rsid w:val="00D87802"/>
    <w:rsid w:val="00D9011D"/>
    <w:rsid w:val="00D90579"/>
    <w:rsid w:val="00D905BD"/>
    <w:rsid w:val="00D90B8D"/>
    <w:rsid w:val="00D90F33"/>
    <w:rsid w:val="00D9153A"/>
    <w:rsid w:val="00D916AC"/>
    <w:rsid w:val="00D91A79"/>
    <w:rsid w:val="00D92504"/>
    <w:rsid w:val="00D9284F"/>
    <w:rsid w:val="00D92897"/>
    <w:rsid w:val="00D92FDA"/>
    <w:rsid w:val="00D93478"/>
    <w:rsid w:val="00D935CC"/>
    <w:rsid w:val="00D938FD"/>
    <w:rsid w:val="00D94A88"/>
    <w:rsid w:val="00D94B53"/>
    <w:rsid w:val="00D94DD6"/>
    <w:rsid w:val="00D94F3A"/>
    <w:rsid w:val="00D94FE9"/>
    <w:rsid w:val="00D952B9"/>
    <w:rsid w:val="00D95303"/>
    <w:rsid w:val="00D95B2B"/>
    <w:rsid w:val="00D964AD"/>
    <w:rsid w:val="00D96E29"/>
    <w:rsid w:val="00D97195"/>
    <w:rsid w:val="00D97349"/>
    <w:rsid w:val="00D97A30"/>
    <w:rsid w:val="00D97CC4"/>
    <w:rsid w:val="00DA08A6"/>
    <w:rsid w:val="00DA090C"/>
    <w:rsid w:val="00DA0DA4"/>
    <w:rsid w:val="00DA1551"/>
    <w:rsid w:val="00DA17E0"/>
    <w:rsid w:val="00DA1861"/>
    <w:rsid w:val="00DA18D5"/>
    <w:rsid w:val="00DA1E46"/>
    <w:rsid w:val="00DA2056"/>
    <w:rsid w:val="00DA21EB"/>
    <w:rsid w:val="00DA2544"/>
    <w:rsid w:val="00DA26D6"/>
    <w:rsid w:val="00DA2B33"/>
    <w:rsid w:val="00DA2B5A"/>
    <w:rsid w:val="00DA3083"/>
    <w:rsid w:val="00DA3A1A"/>
    <w:rsid w:val="00DA3B70"/>
    <w:rsid w:val="00DA3C44"/>
    <w:rsid w:val="00DA40C6"/>
    <w:rsid w:val="00DA56B9"/>
    <w:rsid w:val="00DA56C7"/>
    <w:rsid w:val="00DA57E1"/>
    <w:rsid w:val="00DA57EA"/>
    <w:rsid w:val="00DA5C9A"/>
    <w:rsid w:val="00DA5D28"/>
    <w:rsid w:val="00DA5D64"/>
    <w:rsid w:val="00DA619F"/>
    <w:rsid w:val="00DA6213"/>
    <w:rsid w:val="00DA638F"/>
    <w:rsid w:val="00DA6482"/>
    <w:rsid w:val="00DA686C"/>
    <w:rsid w:val="00DA7539"/>
    <w:rsid w:val="00DA75AF"/>
    <w:rsid w:val="00DA75DA"/>
    <w:rsid w:val="00DA7C18"/>
    <w:rsid w:val="00DA7D92"/>
    <w:rsid w:val="00DB03C2"/>
    <w:rsid w:val="00DB0BDD"/>
    <w:rsid w:val="00DB1271"/>
    <w:rsid w:val="00DB13C1"/>
    <w:rsid w:val="00DB1A2E"/>
    <w:rsid w:val="00DB299C"/>
    <w:rsid w:val="00DB2C5B"/>
    <w:rsid w:val="00DB31D6"/>
    <w:rsid w:val="00DB381C"/>
    <w:rsid w:val="00DB3C65"/>
    <w:rsid w:val="00DB3CBB"/>
    <w:rsid w:val="00DB4480"/>
    <w:rsid w:val="00DB483D"/>
    <w:rsid w:val="00DB4C62"/>
    <w:rsid w:val="00DB4CDA"/>
    <w:rsid w:val="00DB4E25"/>
    <w:rsid w:val="00DB5323"/>
    <w:rsid w:val="00DB590E"/>
    <w:rsid w:val="00DB6252"/>
    <w:rsid w:val="00DB6371"/>
    <w:rsid w:val="00DB6537"/>
    <w:rsid w:val="00DB6625"/>
    <w:rsid w:val="00DB663E"/>
    <w:rsid w:val="00DB6D26"/>
    <w:rsid w:val="00DB702F"/>
    <w:rsid w:val="00DB76D5"/>
    <w:rsid w:val="00DB7987"/>
    <w:rsid w:val="00DC0AB8"/>
    <w:rsid w:val="00DC0EED"/>
    <w:rsid w:val="00DC140A"/>
    <w:rsid w:val="00DC1594"/>
    <w:rsid w:val="00DC1E3A"/>
    <w:rsid w:val="00DC217A"/>
    <w:rsid w:val="00DC2DA6"/>
    <w:rsid w:val="00DC3079"/>
    <w:rsid w:val="00DC3141"/>
    <w:rsid w:val="00DC316D"/>
    <w:rsid w:val="00DC386F"/>
    <w:rsid w:val="00DC3AC2"/>
    <w:rsid w:val="00DC3B92"/>
    <w:rsid w:val="00DC4328"/>
    <w:rsid w:val="00DC4385"/>
    <w:rsid w:val="00DC4B9E"/>
    <w:rsid w:val="00DC5ED2"/>
    <w:rsid w:val="00DC64E4"/>
    <w:rsid w:val="00DC6E7E"/>
    <w:rsid w:val="00DC6FA0"/>
    <w:rsid w:val="00DC71EB"/>
    <w:rsid w:val="00DD0058"/>
    <w:rsid w:val="00DD021A"/>
    <w:rsid w:val="00DD0F12"/>
    <w:rsid w:val="00DD1952"/>
    <w:rsid w:val="00DD2431"/>
    <w:rsid w:val="00DD29BC"/>
    <w:rsid w:val="00DD2ACD"/>
    <w:rsid w:val="00DD2BD1"/>
    <w:rsid w:val="00DD2C41"/>
    <w:rsid w:val="00DD2F90"/>
    <w:rsid w:val="00DD326C"/>
    <w:rsid w:val="00DD3B65"/>
    <w:rsid w:val="00DD42AC"/>
    <w:rsid w:val="00DD480F"/>
    <w:rsid w:val="00DD4917"/>
    <w:rsid w:val="00DD495F"/>
    <w:rsid w:val="00DD4B91"/>
    <w:rsid w:val="00DD4D6C"/>
    <w:rsid w:val="00DD50CA"/>
    <w:rsid w:val="00DD53E5"/>
    <w:rsid w:val="00DD5F70"/>
    <w:rsid w:val="00DD5FD8"/>
    <w:rsid w:val="00DD66F9"/>
    <w:rsid w:val="00DD6AA6"/>
    <w:rsid w:val="00DD6BD5"/>
    <w:rsid w:val="00DD74E0"/>
    <w:rsid w:val="00DD7F71"/>
    <w:rsid w:val="00DE01CC"/>
    <w:rsid w:val="00DE0700"/>
    <w:rsid w:val="00DE0B2B"/>
    <w:rsid w:val="00DE145D"/>
    <w:rsid w:val="00DE24FF"/>
    <w:rsid w:val="00DE26D7"/>
    <w:rsid w:val="00DE2804"/>
    <w:rsid w:val="00DE280F"/>
    <w:rsid w:val="00DE2846"/>
    <w:rsid w:val="00DE2F8B"/>
    <w:rsid w:val="00DE329A"/>
    <w:rsid w:val="00DE35E2"/>
    <w:rsid w:val="00DE3634"/>
    <w:rsid w:val="00DE3687"/>
    <w:rsid w:val="00DE45D8"/>
    <w:rsid w:val="00DE476D"/>
    <w:rsid w:val="00DE4A69"/>
    <w:rsid w:val="00DE51BE"/>
    <w:rsid w:val="00DE5F04"/>
    <w:rsid w:val="00DE65C2"/>
    <w:rsid w:val="00DE6FDE"/>
    <w:rsid w:val="00DE75D5"/>
    <w:rsid w:val="00DE7716"/>
    <w:rsid w:val="00DE7D3D"/>
    <w:rsid w:val="00DF0942"/>
    <w:rsid w:val="00DF1713"/>
    <w:rsid w:val="00DF2BFF"/>
    <w:rsid w:val="00DF2F9C"/>
    <w:rsid w:val="00DF3786"/>
    <w:rsid w:val="00DF3C9E"/>
    <w:rsid w:val="00DF41C4"/>
    <w:rsid w:val="00DF43AC"/>
    <w:rsid w:val="00DF4C95"/>
    <w:rsid w:val="00DF571C"/>
    <w:rsid w:val="00DF5F61"/>
    <w:rsid w:val="00DF62F2"/>
    <w:rsid w:val="00DF633E"/>
    <w:rsid w:val="00DF6378"/>
    <w:rsid w:val="00DF6BF2"/>
    <w:rsid w:val="00DF6C31"/>
    <w:rsid w:val="00DF73BC"/>
    <w:rsid w:val="00DF7982"/>
    <w:rsid w:val="00DF7A64"/>
    <w:rsid w:val="00DF7A6E"/>
    <w:rsid w:val="00DF7DD1"/>
    <w:rsid w:val="00E0015E"/>
    <w:rsid w:val="00E009A9"/>
    <w:rsid w:val="00E00F9C"/>
    <w:rsid w:val="00E01487"/>
    <w:rsid w:val="00E01517"/>
    <w:rsid w:val="00E01757"/>
    <w:rsid w:val="00E01977"/>
    <w:rsid w:val="00E01A26"/>
    <w:rsid w:val="00E024A2"/>
    <w:rsid w:val="00E02709"/>
    <w:rsid w:val="00E02D14"/>
    <w:rsid w:val="00E02EE4"/>
    <w:rsid w:val="00E03930"/>
    <w:rsid w:val="00E04859"/>
    <w:rsid w:val="00E04A70"/>
    <w:rsid w:val="00E04C60"/>
    <w:rsid w:val="00E04F3B"/>
    <w:rsid w:val="00E05192"/>
    <w:rsid w:val="00E051D7"/>
    <w:rsid w:val="00E059DD"/>
    <w:rsid w:val="00E05A47"/>
    <w:rsid w:val="00E06239"/>
    <w:rsid w:val="00E06EA7"/>
    <w:rsid w:val="00E07302"/>
    <w:rsid w:val="00E078A3"/>
    <w:rsid w:val="00E10596"/>
    <w:rsid w:val="00E108CB"/>
    <w:rsid w:val="00E10B58"/>
    <w:rsid w:val="00E10BEB"/>
    <w:rsid w:val="00E10E5F"/>
    <w:rsid w:val="00E116A6"/>
    <w:rsid w:val="00E11853"/>
    <w:rsid w:val="00E11CD1"/>
    <w:rsid w:val="00E122CA"/>
    <w:rsid w:val="00E12C6A"/>
    <w:rsid w:val="00E12D97"/>
    <w:rsid w:val="00E13149"/>
    <w:rsid w:val="00E13A65"/>
    <w:rsid w:val="00E13C62"/>
    <w:rsid w:val="00E14522"/>
    <w:rsid w:val="00E1481D"/>
    <w:rsid w:val="00E14DC8"/>
    <w:rsid w:val="00E157B4"/>
    <w:rsid w:val="00E15AFB"/>
    <w:rsid w:val="00E15FD7"/>
    <w:rsid w:val="00E16361"/>
    <w:rsid w:val="00E16733"/>
    <w:rsid w:val="00E16899"/>
    <w:rsid w:val="00E16B48"/>
    <w:rsid w:val="00E17730"/>
    <w:rsid w:val="00E1779C"/>
    <w:rsid w:val="00E201A5"/>
    <w:rsid w:val="00E20315"/>
    <w:rsid w:val="00E20B64"/>
    <w:rsid w:val="00E210BB"/>
    <w:rsid w:val="00E21101"/>
    <w:rsid w:val="00E21893"/>
    <w:rsid w:val="00E21AB9"/>
    <w:rsid w:val="00E21E47"/>
    <w:rsid w:val="00E227EF"/>
    <w:rsid w:val="00E22DB8"/>
    <w:rsid w:val="00E22F69"/>
    <w:rsid w:val="00E238F3"/>
    <w:rsid w:val="00E23947"/>
    <w:rsid w:val="00E23E8B"/>
    <w:rsid w:val="00E240F0"/>
    <w:rsid w:val="00E247A0"/>
    <w:rsid w:val="00E2499A"/>
    <w:rsid w:val="00E25471"/>
    <w:rsid w:val="00E25C6D"/>
    <w:rsid w:val="00E268BB"/>
    <w:rsid w:val="00E26AEA"/>
    <w:rsid w:val="00E26D5E"/>
    <w:rsid w:val="00E27ACE"/>
    <w:rsid w:val="00E27DA5"/>
    <w:rsid w:val="00E27E99"/>
    <w:rsid w:val="00E30571"/>
    <w:rsid w:val="00E31662"/>
    <w:rsid w:val="00E31E1E"/>
    <w:rsid w:val="00E32042"/>
    <w:rsid w:val="00E32BE1"/>
    <w:rsid w:val="00E32D3E"/>
    <w:rsid w:val="00E32F6F"/>
    <w:rsid w:val="00E33197"/>
    <w:rsid w:val="00E335D7"/>
    <w:rsid w:val="00E3374D"/>
    <w:rsid w:val="00E33775"/>
    <w:rsid w:val="00E34344"/>
    <w:rsid w:val="00E34B51"/>
    <w:rsid w:val="00E34C56"/>
    <w:rsid w:val="00E3560D"/>
    <w:rsid w:val="00E35AE6"/>
    <w:rsid w:val="00E362F3"/>
    <w:rsid w:val="00E364FD"/>
    <w:rsid w:val="00E36A27"/>
    <w:rsid w:val="00E36DA8"/>
    <w:rsid w:val="00E36DEB"/>
    <w:rsid w:val="00E36ED3"/>
    <w:rsid w:val="00E36F97"/>
    <w:rsid w:val="00E370E5"/>
    <w:rsid w:val="00E37289"/>
    <w:rsid w:val="00E373F5"/>
    <w:rsid w:val="00E37697"/>
    <w:rsid w:val="00E37A2C"/>
    <w:rsid w:val="00E37CBE"/>
    <w:rsid w:val="00E37CE7"/>
    <w:rsid w:val="00E401A0"/>
    <w:rsid w:val="00E402AD"/>
    <w:rsid w:val="00E40715"/>
    <w:rsid w:val="00E4080B"/>
    <w:rsid w:val="00E40916"/>
    <w:rsid w:val="00E40FBB"/>
    <w:rsid w:val="00E413DC"/>
    <w:rsid w:val="00E413F5"/>
    <w:rsid w:val="00E4163C"/>
    <w:rsid w:val="00E41902"/>
    <w:rsid w:val="00E41C2C"/>
    <w:rsid w:val="00E41CD5"/>
    <w:rsid w:val="00E42D10"/>
    <w:rsid w:val="00E42F3C"/>
    <w:rsid w:val="00E43272"/>
    <w:rsid w:val="00E432C9"/>
    <w:rsid w:val="00E433D2"/>
    <w:rsid w:val="00E434CD"/>
    <w:rsid w:val="00E44116"/>
    <w:rsid w:val="00E44295"/>
    <w:rsid w:val="00E44332"/>
    <w:rsid w:val="00E447E9"/>
    <w:rsid w:val="00E456A0"/>
    <w:rsid w:val="00E45701"/>
    <w:rsid w:val="00E45752"/>
    <w:rsid w:val="00E45D37"/>
    <w:rsid w:val="00E46014"/>
    <w:rsid w:val="00E46F78"/>
    <w:rsid w:val="00E47D6D"/>
    <w:rsid w:val="00E502F3"/>
    <w:rsid w:val="00E5110F"/>
    <w:rsid w:val="00E51116"/>
    <w:rsid w:val="00E51172"/>
    <w:rsid w:val="00E5196A"/>
    <w:rsid w:val="00E519A9"/>
    <w:rsid w:val="00E51DC9"/>
    <w:rsid w:val="00E51EBA"/>
    <w:rsid w:val="00E520D1"/>
    <w:rsid w:val="00E52753"/>
    <w:rsid w:val="00E52839"/>
    <w:rsid w:val="00E53951"/>
    <w:rsid w:val="00E53BA9"/>
    <w:rsid w:val="00E54CA2"/>
    <w:rsid w:val="00E54CD2"/>
    <w:rsid w:val="00E54E34"/>
    <w:rsid w:val="00E553F8"/>
    <w:rsid w:val="00E555A4"/>
    <w:rsid w:val="00E55B80"/>
    <w:rsid w:val="00E55DD4"/>
    <w:rsid w:val="00E55E96"/>
    <w:rsid w:val="00E55F97"/>
    <w:rsid w:val="00E56765"/>
    <w:rsid w:val="00E57129"/>
    <w:rsid w:val="00E5744E"/>
    <w:rsid w:val="00E57AA8"/>
    <w:rsid w:val="00E60053"/>
    <w:rsid w:val="00E60146"/>
    <w:rsid w:val="00E60587"/>
    <w:rsid w:val="00E607DA"/>
    <w:rsid w:val="00E60AE4"/>
    <w:rsid w:val="00E60CF3"/>
    <w:rsid w:val="00E61070"/>
    <w:rsid w:val="00E6170A"/>
    <w:rsid w:val="00E6184E"/>
    <w:rsid w:val="00E62250"/>
    <w:rsid w:val="00E6272B"/>
    <w:rsid w:val="00E6348B"/>
    <w:rsid w:val="00E639D6"/>
    <w:rsid w:val="00E64002"/>
    <w:rsid w:val="00E641B5"/>
    <w:rsid w:val="00E64542"/>
    <w:rsid w:val="00E65313"/>
    <w:rsid w:val="00E6531E"/>
    <w:rsid w:val="00E65C5B"/>
    <w:rsid w:val="00E664F1"/>
    <w:rsid w:val="00E66819"/>
    <w:rsid w:val="00E66CBD"/>
    <w:rsid w:val="00E67174"/>
    <w:rsid w:val="00E675D0"/>
    <w:rsid w:val="00E67B72"/>
    <w:rsid w:val="00E67EFD"/>
    <w:rsid w:val="00E7040C"/>
    <w:rsid w:val="00E7080C"/>
    <w:rsid w:val="00E70ED0"/>
    <w:rsid w:val="00E71849"/>
    <w:rsid w:val="00E718CB"/>
    <w:rsid w:val="00E71A52"/>
    <w:rsid w:val="00E71C7C"/>
    <w:rsid w:val="00E7234E"/>
    <w:rsid w:val="00E7269B"/>
    <w:rsid w:val="00E728FA"/>
    <w:rsid w:val="00E731B9"/>
    <w:rsid w:val="00E73203"/>
    <w:rsid w:val="00E73216"/>
    <w:rsid w:val="00E73376"/>
    <w:rsid w:val="00E7370F"/>
    <w:rsid w:val="00E73E33"/>
    <w:rsid w:val="00E74383"/>
    <w:rsid w:val="00E746BA"/>
    <w:rsid w:val="00E74712"/>
    <w:rsid w:val="00E74842"/>
    <w:rsid w:val="00E74EAE"/>
    <w:rsid w:val="00E76353"/>
    <w:rsid w:val="00E768B6"/>
    <w:rsid w:val="00E774FE"/>
    <w:rsid w:val="00E77A37"/>
    <w:rsid w:val="00E77C24"/>
    <w:rsid w:val="00E802CE"/>
    <w:rsid w:val="00E8045C"/>
    <w:rsid w:val="00E80572"/>
    <w:rsid w:val="00E80939"/>
    <w:rsid w:val="00E809C1"/>
    <w:rsid w:val="00E809EC"/>
    <w:rsid w:val="00E81127"/>
    <w:rsid w:val="00E81261"/>
    <w:rsid w:val="00E82307"/>
    <w:rsid w:val="00E82E14"/>
    <w:rsid w:val="00E831A8"/>
    <w:rsid w:val="00E83215"/>
    <w:rsid w:val="00E8322D"/>
    <w:rsid w:val="00E834F9"/>
    <w:rsid w:val="00E83D0A"/>
    <w:rsid w:val="00E83EF6"/>
    <w:rsid w:val="00E84817"/>
    <w:rsid w:val="00E8495F"/>
    <w:rsid w:val="00E84D68"/>
    <w:rsid w:val="00E84F16"/>
    <w:rsid w:val="00E8646B"/>
    <w:rsid w:val="00E86787"/>
    <w:rsid w:val="00E868FF"/>
    <w:rsid w:val="00E86D1A"/>
    <w:rsid w:val="00E87154"/>
    <w:rsid w:val="00E872BE"/>
    <w:rsid w:val="00E876B0"/>
    <w:rsid w:val="00E87A1F"/>
    <w:rsid w:val="00E87BB3"/>
    <w:rsid w:val="00E90229"/>
    <w:rsid w:val="00E90235"/>
    <w:rsid w:val="00E905D7"/>
    <w:rsid w:val="00E908D4"/>
    <w:rsid w:val="00E909D7"/>
    <w:rsid w:val="00E90A3D"/>
    <w:rsid w:val="00E90D3B"/>
    <w:rsid w:val="00E9106E"/>
    <w:rsid w:val="00E910E7"/>
    <w:rsid w:val="00E91230"/>
    <w:rsid w:val="00E913C7"/>
    <w:rsid w:val="00E918CE"/>
    <w:rsid w:val="00E91F84"/>
    <w:rsid w:val="00E924E4"/>
    <w:rsid w:val="00E92ADF"/>
    <w:rsid w:val="00E93303"/>
    <w:rsid w:val="00E935A3"/>
    <w:rsid w:val="00E93C60"/>
    <w:rsid w:val="00E93C71"/>
    <w:rsid w:val="00E941DA"/>
    <w:rsid w:val="00E94303"/>
    <w:rsid w:val="00E94DDE"/>
    <w:rsid w:val="00E956A7"/>
    <w:rsid w:val="00E957F5"/>
    <w:rsid w:val="00E95D34"/>
    <w:rsid w:val="00E96197"/>
    <w:rsid w:val="00E961EF"/>
    <w:rsid w:val="00E96722"/>
    <w:rsid w:val="00E97111"/>
    <w:rsid w:val="00E97841"/>
    <w:rsid w:val="00EA0332"/>
    <w:rsid w:val="00EA05EF"/>
    <w:rsid w:val="00EA0B0D"/>
    <w:rsid w:val="00EA1140"/>
    <w:rsid w:val="00EA130E"/>
    <w:rsid w:val="00EA155B"/>
    <w:rsid w:val="00EA17ED"/>
    <w:rsid w:val="00EA1D3A"/>
    <w:rsid w:val="00EA2295"/>
    <w:rsid w:val="00EA22B9"/>
    <w:rsid w:val="00EA30EF"/>
    <w:rsid w:val="00EA3392"/>
    <w:rsid w:val="00EA3476"/>
    <w:rsid w:val="00EA3D66"/>
    <w:rsid w:val="00EA4461"/>
    <w:rsid w:val="00EA4F8C"/>
    <w:rsid w:val="00EA581F"/>
    <w:rsid w:val="00EA5865"/>
    <w:rsid w:val="00EA59BD"/>
    <w:rsid w:val="00EA59F9"/>
    <w:rsid w:val="00EA5CCE"/>
    <w:rsid w:val="00EA6312"/>
    <w:rsid w:val="00EA6330"/>
    <w:rsid w:val="00EA697C"/>
    <w:rsid w:val="00EA6C6A"/>
    <w:rsid w:val="00EA76F7"/>
    <w:rsid w:val="00EA7CA0"/>
    <w:rsid w:val="00EB0D2D"/>
    <w:rsid w:val="00EB120B"/>
    <w:rsid w:val="00EB12DB"/>
    <w:rsid w:val="00EB170A"/>
    <w:rsid w:val="00EB1D5B"/>
    <w:rsid w:val="00EB20D1"/>
    <w:rsid w:val="00EB2714"/>
    <w:rsid w:val="00EB2920"/>
    <w:rsid w:val="00EB2ABE"/>
    <w:rsid w:val="00EB32CF"/>
    <w:rsid w:val="00EB32F4"/>
    <w:rsid w:val="00EB3A09"/>
    <w:rsid w:val="00EB3E1D"/>
    <w:rsid w:val="00EB4988"/>
    <w:rsid w:val="00EB4CFA"/>
    <w:rsid w:val="00EB4F12"/>
    <w:rsid w:val="00EB5246"/>
    <w:rsid w:val="00EB57B6"/>
    <w:rsid w:val="00EB57CA"/>
    <w:rsid w:val="00EB655D"/>
    <w:rsid w:val="00EB6952"/>
    <w:rsid w:val="00EB71C2"/>
    <w:rsid w:val="00EC01AC"/>
    <w:rsid w:val="00EC0299"/>
    <w:rsid w:val="00EC02E1"/>
    <w:rsid w:val="00EC04A0"/>
    <w:rsid w:val="00EC074C"/>
    <w:rsid w:val="00EC07FC"/>
    <w:rsid w:val="00EC0A9D"/>
    <w:rsid w:val="00EC0ED8"/>
    <w:rsid w:val="00EC188E"/>
    <w:rsid w:val="00EC1A7D"/>
    <w:rsid w:val="00EC22DE"/>
    <w:rsid w:val="00EC2C37"/>
    <w:rsid w:val="00EC318E"/>
    <w:rsid w:val="00EC38C9"/>
    <w:rsid w:val="00EC39CF"/>
    <w:rsid w:val="00EC3CFE"/>
    <w:rsid w:val="00EC4BDB"/>
    <w:rsid w:val="00EC4BE8"/>
    <w:rsid w:val="00EC512F"/>
    <w:rsid w:val="00EC5680"/>
    <w:rsid w:val="00EC57D2"/>
    <w:rsid w:val="00EC5C9C"/>
    <w:rsid w:val="00EC5E72"/>
    <w:rsid w:val="00EC5F05"/>
    <w:rsid w:val="00EC67C0"/>
    <w:rsid w:val="00EC7A1C"/>
    <w:rsid w:val="00EC7DEC"/>
    <w:rsid w:val="00EC7E6B"/>
    <w:rsid w:val="00EC7E9D"/>
    <w:rsid w:val="00ED00C0"/>
    <w:rsid w:val="00ED08E1"/>
    <w:rsid w:val="00ED0B7C"/>
    <w:rsid w:val="00ED0E44"/>
    <w:rsid w:val="00ED1A7F"/>
    <w:rsid w:val="00ED1C01"/>
    <w:rsid w:val="00ED1E66"/>
    <w:rsid w:val="00ED23FF"/>
    <w:rsid w:val="00ED2A2B"/>
    <w:rsid w:val="00ED38FD"/>
    <w:rsid w:val="00ED3A39"/>
    <w:rsid w:val="00ED3A5A"/>
    <w:rsid w:val="00ED3D12"/>
    <w:rsid w:val="00ED40C0"/>
    <w:rsid w:val="00ED5791"/>
    <w:rsid w:val="00ED59BF"/>
    <w:rsid w:val="00ED5D1D"/>
    <w:rsid w:val="00ED63D8"/>
    <w:rsid w:val="00ED6409"/>
    <w:rsid w:val="00ED6656"/>
    <w:rsid w:val="00ED6B6B"/>
    <w:rsid w:val="00ED6D14"/>
    <w:rsid w:val="00ED6E8F"/>
    <w:rsid w:val="00ED6F6D"/>
    <w:rsid w:val="00ED748D"/>
    <w:rsid w:val="00ED74C2"/>
    <w:rsid w:val="00ED7AAD"/>
    <w:rsid w:val="00ED7D71"/>
    <w:rsid w:val="00EE0065"/>
    <w:rsid w:val="00EE039E"/>
    <w:rsid w:val="00EE05B6"/>
    <w:rsid w:val="00EE06C6"/>
    <w:rsid w:val="00EE0851"/>
    <w:rsid w:val="00EE0B55"/>
    <w:rsid w:val="00EE1367"/>
    <w:rsid w:val="00EE163D"/>
    <w:rsid w:val="00EE215E"/>
    <w:rsid w:val="00EE24F1"/>
    <w:rsid w:val="00EE28B3"/>
    <w:rsid w:val="00EE2FD6"/>
    <w:rsid w:val="00EE31E6"/>
    <w:rsid w:val="00EE36D6"/>
    <w:rsid w:val="00EE3877"/>
    <w:rsid w:val="00EE3A0C"/>
    <w:rsid w:val="00EE3EB0"/>
    <w:rsid w:val="00EE445F"/>
    <w:rsid w:val="00EE46BD"/>
    <w:rsid w:val="00EE4775"/>
    <w:rsid w:val="00EE5591"/>
    <w:rsid w:val="00EE5745"/>
    <w:rsid w:val="00EE5B86"/>
    <w:rsid w:val="00EE5DBC"/>
    <w:rsid w:val="00EE6B11"/>
    <w:rsid w:val="00EE7062"/>
    <w:rsid w:val="00EE781D"/>
    <w:rsid w:val="00EE7885"/>
    <w:rsid w:val="00EE7B5B"/>
    <w:rsid w:val="00EE7C08"/>
    <w:rsid w:val="00EE7E9A"/>
    <w:rsid w:val="00EF0715"/>
    <w:rsid w:val="00EF0CC8"/>
    <w:rsid w:val="00EF0CFC"/>
    <w:rsid w:val="00EF0D03"/>
    <w:rsid w:val="00EF1308"/>
    <w:rsid w:val="00EF13E2"/>
    <w:rsid w:val="00EF2259"/>
    <w:rsid w:val="00EF39D4"/>
    <w:rsid w:val="00EF3A20"/>
    <w:rsid w:val="00EF3BC9"/>
    <w:rsid w:val="00EF3C95"/>
    <w:rsid w:val="00EF44B8"/>
    <w:rsid w:val="00EF46B0"/>
    <w:rsid w:val="00EF4784"/>
    <w:rsid w:val="00EF48D8"/>
    <w:rsid w:val="00EF4C0B"/>
    <w:rsid w:val="00EF4E83"/>
    <w:rsid w:val="00EF5350"/>
    <w:rsid w:val="00EF5497"/>
    <w:rsid w:val="00EF5850"/>
    <w:rsid w:val="00EF5A59"/>
    <w:rsid w:val="00EF6954"/>
    <w:rsid w:val="00EF6A7B"/>
    <w:rsid w:val="00EF6C92"/>
    <w:rsid w:val="00EF736E"/>
    <w:rsid w:val="00EF7C5D"/>
    <w:rsid w:val="00F0025D"/>
    <w:rsid w:val="00F00345"/>
    <w:rsid w:val="00F007C6"/>
    <w:rsid w:val="00F0083F"/>
    <w:rsid w:val="00F0092C"/>
    <w:rsid w:val="00F00E1A"/>
    <w:rsid w:val="00F00FA1"/>
    <w:rsid w:val="00F010FC"/>
    <w:rsid w:val="00F01219"/>
    <w:rsid w:val="00F012AC"/>
    <w:rsid w:val="00F019B9"/>
    <w:rsid w:val="00F01CE5"/>
    <w:rsid w:val="00F03684"/>
    <w:rsid w:val="00F0388C"/>
    <w:rsid w:val="00F03A35"/>
    <w:rsid w:val="00F03F2D"/>
    <w:rsid w:val="00F04522"/>
    <w:rsid w:val="00F045EB"/>
    <w:rsid w:val="00F0464F"/>
    <w:rsid w:val="00F048F1"/>
    <w:rsid w:val="00F05177"/>
    <w:rsid w:val="00F0565E"/>
    <w:rsid w:val="00F05B29"/>
    <w:rsid w:val="00F05BF3"/>
    <w:rsid w:val="00F05EE9"/>
    <w:rsid w:val="00F0605F"/>
    <w:rsid w:val="00F069BF"/>
    <w:rsid w:val="00F06E97"/>
    <w:rsid w:val="00F07292"/>
    <w:rsid w:val="00F0743A"/>
    <w:rsid w:val="00F10CA2"/>
    <w:rsid w:val="00F10F6F"/>
    <w:rsid w:val="00F11320"/>
    <w:rsid w:val="00F1170E"/>
    <w:rsid w:val="00F11D9D"/>
    <w:rsid w:val="00F11F54"/>
    <w:rsid w:val="00F11F96"/>
    <w:rsid w:val="00F123AD"/>
    <w:rsid w:val="00F12874"/>
    <w:rsid w:val="00F1302B"/>
    <w:rsid w:val="00F13933"/>
    <w:rsid w:val="00F1449A"/>
    <w:rsid w:val="00F14939"/>
    <w:rsid w:val="00F14A58"/>
    <w:rsid w:val="00F15C88"/>
    <w:rsid w:val="00F16130"/>
    <w:rsid w:val="00F16FCF"/>
    <w:rsid w:val="00F172AC"/>
    <w:rsid w:val="00F17615"/>
    <w:rsid w:val="00F177F9"/>
    <w:rsid w:val="00F17A37"/>
    <w:rsid w:val="00F17CC1"/>
    <w:rsid w:val="00F17E17"/>
    <w:rsid w:val="00F20D02"/>
    <w:rsid w:val="00F2124B"/>
    <w:rsid w:val="00F21E68"/>
    <w:rsid w:val="00F221D5"/>
    <w:rsid w:val="00F228E3"/>
    <w:rsid w:val="00F22A22"/>
    <w:rsid w:val="00F22C4B"/>
    <w:rsid w:val="00F234B0"/>
    <w:rsid w:val="00F234C1"/>
    <w:rsid w:val="00F23E43"/>
    <w:rsid w:val="00F2497C"/>
    <w:rsid w:val="00F249D1"/>
    <w:rsid w:val="00F24ADE"/>
    <w:rsid w:val="00F25042"/>
    <w:rsid w:val="00F2545F"/>
    <w:rsid w:val="00F25745"/>
    <w:rsid w:val="00F27227"/>
    <w:rsid w:val="00F27BDB"/>
    <w:rsid w:val="00F3000F"/>
    <w:rsid w:val="00F30139"/>
    <w:rsid w:val="00F30402"/>
    <w:rsid w:val="00F3073C"/>
    <w:rsid w:val="00F30776"/>
    <w:rsid w:val="00F30A9C"/>
    <w:rsid w:val="00F30F47"/>
    <w:rsid w:val="00F31243"/>
    <w:rsid w:val="00F31627"/>
    <w:rsid w:val="00F318D3"/>
    <w:rsid w:val="00F3195F"/>
    <w:rsid w:val="00F33553"/>
    <w:rsid w:val="00F3371A"/>
    <w:rsid w:val="00F33A9C"/>
    <w:rsid w:val="00F34385"/>
    <w:rsid w:val="00F343F5"/>
    <w:rsid w:val="00F34997"/>
    <w:rsid w:val="00F35088"/>
    <w:rsid w:val="00F3530C"/>
    <w:rsid w:val="00F3543A"/>
    <w:rsid w:val="00F35933"/>
    <w:rsid w:val="00F35AAC"/>
    <w:rsid w:val="00F363B2"/>
    <w:rsid w:val="00F36451"/>
    <w:rsid w:val="00F366A4"/>
    <w:rsid w:val="00F3684F"/>
    <w:rsid w:val="00F36A62"/>
    <w:rsid w:val="00F36DCB"/>
    <w:rsid w:val="00F372E0"/>
    <w:rsid w:val="00F37519"/>
    <w:rsid w:val="00F3785C"/>
    <w:rsid w:val="00F37A2E"/>
    <w:rsid w:val="00F37CC5"/>
    <w:rsid w:val="00F37D3A"/>
    <w:rsid w:val="00F40505"/>
    <w:rsid w:val="00F4076F"/>
    <w:rsid w:val="00F407AA"/>
    <w:rsid w:val="00F40A3C"/>
    <w:rsid w:val="00F40A84"/>
    <w:rsid w:val="00F410E6"/>
    <w:rsid w:val="00F41CCC"/>
    <w:rsid w:val="00F420F4"/>
    <w:rsid w:val="00F4249E"/>
    <w:rsid w:val="00F427C0"/>
    <w:rsid w:val="00F4396A"/>
    <w:rsid w:val="00F44388"/>
    <w:rsid w:val="00F449F4"/>
    <w:rsid w:val="00F44AEC"/>
    <w:rsid w:val="00F44DF6"/>
    <w:rsid w:val="00F452F0"/>
    <w:rsid w:val="00F45ECF"/>
    <w:rsid w:val="00F46635"/>
    <w:rsid w:val="00F4677D"/>
    <w:rsid w:val="00F46C2B"/>
    <w:rsid w:val="00F46FFC"/>
    <w:rsid w:val="00F47378"/>
    <w:rsid w:val="00F47516"/>
    <w:rsid w:val="00F47980"/>
    <w:rsid w:val="00F47EB7"/>
    <w:rsid w:val="00F50F52"/>
    <w:rsid w:val="00F50FF5"/>
    <w:rsid w:val="00F51694"/>
    <w:rsid w:val="00F51BB6"/>
    <w:rsid w:val="00F51CEE"/>
    <w:rsid w:val="00F5215C"/>
    <w:rsid w:val="00F5260B"/>
    <w:rsid w:val="00F52789"/>
    <w:rsid w:val="00F53416"/>
    <w:rsid w:val="00F53738"/>
    <w:rsid w:val="00F53B43"/>
    <w:rsid w:val="00F54127"/>
    <w:rsid w:val="00F547C0"/>
    <w:rsid w:val="00F55A25"/>
    <w:rsid w:val="00F55AD4"/>
    <w:rsid w:val="00F55ADA"/>
    <w:rsid w:val="00F5617A"/>
    <w:rsid w:val="00F570AD"/>
    <w:rsid w:val="00F576F8"/>
    <w:rsid w:val="00F600CF"/>
    <w:rsid w:val="00F604D3"/>
    <w:rsid w:val="00F60AB3"/>
    <w:rsid w:val="00F60B2B"/>
    <w:rsid w:val="00F60D9C"/>
    <w:rsid w:val="00F60F97"/>
    <w:rsid w:val="00F6116F"/>
    <w:rsid w:val="00F61511"/>
    <w:rsid w:val="00F6152D"/>
    <w:rsid w:val="00F61C32"/>
    <w:rsid w:val="00F62663"/>
    <w:rsid w:val="00F62780"/>
    <w:rsid w:val="00F62913"/>
    <w:rsid w:val="00F63147"/>
    <w:rsid w:val="00F636DE"/>
    <w:rsid w:val="00F63899"/>
    <w:rsid w:val="00F63D91"/>
    <w:rsid w:val="00F63E6C"/>
    <w:rsid w:val="00F6403B"/>
    <w:rsid w:val="00F6406D"/>
    <w:rsid w:val="00F6412D"/>
    <w:rsid w:val="00F648CE"/>
    <w:rsid w:val="00F64D78"/>
    <w:rsid w:val="00F64FFA"/>
    <w:rsid w:val="00F65A48"/>
    <w:rsid w:val="00F65A9A"/>
    <w:rsid w:val="00F65BD1"/>
    <w:rsid w:val="00F65CFC"/>
    <w:rsid w:val="00F65D06"/>
    <w:rsid w:val="00F65E9F"/>
    <w:rsid w:val="00F6605E"/>
    <w:rsid w:val="00F660E2"/>
    <w:rsid w:val="00F663E3"/>
    <w:rsid w:val="00F665C7"/>
    <w:rsid w:val="00F6662F"/>
    <w:rsid w:val="00F66937"/>
    <w:rsid w:val="00F66C6C"/>
    <w:rsid w:val="00F66E8D"/>
    <w:rsid w:val="00F66EDA"/>
    <w:rsid w:val="00F67239"/>
    <w:rsid w:val="00F7042A"/>
    <w:rsid w:val="00F708EA"/>
    <w:rsid w:val="00F709E3"/>
    <w:rsid w:val="00F71519"/>
    <w:rsid w:val="00F71626"/>
    <w:rsid w:val="00F71698"/>
    <w:rsid w:val="00F71715"/>
    <w:rsid w:val="00F71A3D"/>
    <w:rsid w:val="00F71D17"/>
    <w:rsid w:val="00F71DCF"/>
    <w:rsid w:val="00F7269D"/>
    <w:rsid w:val="00F7269F"/>
    <w:rsid w:val="00F728E1"/>
    <w:rsid w:val="00F72BB9"/>
    <w:rsid w:val="00F739C3"/>
    <w:rsid w:val="00F73C29"/>
    <w:rsid w:val="00F73EA3"/>
    <w:rsid w:val="00F74188"/>
    <w:rsid w:val="00F742A4"/>
    <w:rsid w:val="00F74BDE"/>
    <w:rsid w:val="00F74CBD"/>
    <w:rsid w:val="00F74D02"/>
    <w:rsid w:val="00F750E5"/>
    <w:rsid w:val="00F75185"/>
    <w:rsid w:val="00F75484"/>
    <w:rsid w:val="00F7600C"/>
    <w:rsid w:val="00F7700A"/>
    <w:rsid w:val="00F8007D"/>
    <w:rsid w:val="00F807DF"/>
    <w:rsid w:val="00F80810"/>
    <w:rsid w:val="00F80CF1"/>
    <w:rsid w:val="00F814A5"/>
    <w:rsid w:val="00F82326"/>
    <w:rsid w:val="00F82597"/>
    <w:rsid w:val="00F82A0D"/>
    <w:rsid w:val="00F82AC0"/>
    <w:rsid w:val="00F82CF0"/>
    <w:rsid w:val="00F82F12"/>
    <w:rsid w:val="00F831AE"/>
    <w:rsid w:val="00F831DC"/>
    <w:rsid w:val="00F8492C"/>
    <w:rsid w:val="00F84940"/>
    <w:rsid w:val="00F84A40"/>
    <w:rsid w:val="00F84A79"/>
    <w:rsid w:val="00F84E91"/>
    <w:rsid w:val="00F85D83"/>
    <w:rsid w:val="00F8643C"/>
    <w:rsid w:val="00F86768"/>
    <w:rsid w:val="00F86C95"/>
    <w:rsid w:val="00F870C6"/>
    <w:rsid w:val="00F87589"/>
    <w:rsid w:val="00F87D4A"/>
    <w:rsid w:val="00F87DC0"/>
    <w:rsid w:val="00F87F80"/>
    <w:rsid w:val="00F90885"/>
    <w:rsid w:val="00F90E6C"/>
    <w:rsid w:val="00F90F89"/>
    <w:rsid w:val="00F916B7"/>
    <w:rsid w:val="00F92610"/>
    <w:rsid w:val="00F936A8"/>
    <w:rsid w:val="00F9374C"/>
    <w:rsid w:val="00F93FD5"/>
    <w:rsid w:val="00F9451C"/>
    <w:rsid w:val="00F94AD5"/>
    <w:rsid w:val="00F94CB3"/>
    <w:rsid w:val="00F95112"/>
    <w:rsid w:val="00F95759"/>
    <w:rsid w:val="00F95C47"/>
    <w:rsid w:val="00F95D2F"/>
    <w:rsid w:val="00F95EAC"/>
    <w:rsid w:val="00F9601C"/>
    <w:rsid w:val="00F96123"/>
    <w:rsid w:val="00F9638E"/>
    <w:rsid w:val="00F9673C"/>
    <w:rsid w:val="00F97514"/>
    <w:rsid w:val="00F979A4"/>
    <w:rsid w:val="00F97A54"/>
    <w:rsid w:val="00F97BE5"/>
    <w:rsid w:val="00F97C1E"/>
    <w:rsid w:val="00FA00EF"/>
    <w:rsid w:val="00FA056B"/>
    <w:rsid w:val="00FA0623"/>
    <w:rsid w:val="00FA0665"/>
    <w:rsid w:val="00FA0AB3"/>
    <w:rsid w:val="00FA0B41"/>
    <w:rsid w:val="00FA10FB"/>
    <w:rsid w:val="00FA118B"/>
    <w:rsid w:val="00FA11E3"/>
    <w:rsid w:val="00FA194C"/>
    <w:rsid w:val="00FA2226"/>
    <w:rsid w:val="00FA2A83"/>
    <w:rsid w:val="00FA3397"/>
    <w:rsid w:val="00FA3652"/>
    <w:rsid w:val="00FA387C"/>
    <w:rsid w:val="00FA39CF"/>
    <w:rsid w:val="00FA3D04"/>
    <w:rsid w:val="00FA471A"/>
    <w:rsid w:val="00FA5729"/>
    <w:rsid w:val="00FA5B1D"/>
    <w:rsid w:val="00FA5E4A"/>
    <w:rsid w:val="00FA6265"/>
    <w:rsid w:val="00FA64A8"/>
    <w:rsid w:val="00FA6724"/>
    <w:rsid w:val="00FA695B"/>
    <w:rsid w:val="00FA737B"/>
    <w:rsid w:val="00FA7D2D"/>
    <w:rsid w:val="00FA7D49"/>
    <w:rsid w:val="00FB0502"/>
    <w:rsid w:val="00FB06C3"/>
    <w:rsid w:val="00FB06D9"/>
    <w:rsid w:val="00FB0DFB"/>
    <w:rsid w:val="00FB0E75"/>
    <w:rsid w:val="00FB0F4E"/>
    <w:rsid w:val="00FB1443"/>
    <w:rsid w:val="00FB2109"/>
    <w:rsid w:val="00FB2404"/>
    <w:rsid w:val="00FB2B29"/>
    <w:rsid w:val="00FB2FED"/>
    <w:rsid w:val="00FB3684"/>
    <w:rsid w:val="00FB3C84"/>
    <w:rsid w:val="00FB4584"/>
    <w:rsid w:val="00FB49DC"/>
    <w:rsid w:val="00FB4F5A"/>
    <w:rsid w:val="00FB502C"/>
    <w:rsid w:val="00FB776D"/>
    <w:rsid w:val="00FB7C9A"/>
    <w:rsid w:val="00FB7E97"/>
    <w:rsid w:val="00FC036B"/>
    <w:rsid w:val="00FC0635"/>
    <w:rsid w:val="00FC076C"/>
    <w:rsid w:val="00FC1498"/>
    <w:rsid w:val="00FC15A2"/>
    <w:rsid w:val="00FC16AD"/>
    <w:rsid w:val="00FC17F8"/>
    <w:rsid w:val="00FC1ABC"/>
    <w:rsid w:val="00FC2875"/>
    <w:rsid w:val="00FC2D33"/>
    <w:rsid w:val="00FC2FCF"/>
    <w:rsid w:val="00FC3116"/>
    <w:rsid w:val="00FC33CF"/>
    <w:rsid w:val="00FC37D9"/>
    <w:rsid w:val="00FC4AC8"/>
    <w:rsid w:val="00FC4C4A"/>
    <w:rsid w:val="00FC4F40"/>
    <w:rsid w:val="00FC5100"/>
    <w:rsid w:val="00FC51EF"/>
    <w:rsid w:val="00FC5431"/>
    <w:rsid w:val="00FC5925"/>
    <w:rsid w:val="00FC5B22"/>
    <w:rsid w:val="00FC6159"/>
    <w:rsid w:val="00FC6500"/>
    <w:rsid w:val="00FC7366"/>
    <w:rsid w:val="00FC751A"/>
    <w:rsid w:val="00FC7569"/>
    <w:rsid w:val="00FC78B8"/>
    <w:rsid w:val="00FC7995"/>
    <w:rsid w:val="00FC7EB6"/>
    <w:rsid w:val="00FC7F3A"/>
    <w:rsid w:val="00FD02D9"/>
    <w:rsid w:val="00FD0BBF"/>
    <w:rsid w:val="00FD115A"/>
    <w:rsid w:val="00FD13DA"/>
    <w:rsid w:val="00FD21A4"/>
    <w:rsid w:val="00FD21BA"/>
    <w:rsid w:val="00FD27EA"/>
    <w:rsid w:val="00FD2869"/>
    <w:rsid w:val="00FD28A4"/>
    <w:rsid w:val="00FD298D"/>
    <w:rsid w:val="00FD2A21"/>
    <w:rsid w:val="00FD31FE"/>
    <w:rsid w:val="00FD34A3"/>
    <w:rsid w:val="00FD372C"/>
    <w:rsid w:val="00FD3D5E"/>
    <w:rsid w:val="00FD3E0A"/>
    <w:rsid w:val="00FD447A"/>
    <w:rsid w:val="00FD475C"/>
    <w:rsid w:val="00FD47ED"/>
    <w:rsid w:val="00FD489B"/>
    <w:rsid w:val="00FD4A10"/>
    <w:rsid w:val="00FD4DE0"/>
    <w:rsid w:val="00FD4E86"/>
    <w:rsid w:val="00FD4F37"/>
    <w:rsid w:val="00FD5155"/>
    <w:rsid w:val="00FD520C"/>
    <w:rsid w:val="00FD69A7"/>
    <w:rsid w:val="00FD6FCC"/>
    <w:rsid w:val="00FD700E"/>
    <w:rsid w:val="00FD724D"/>
    <w:rsid w:val="00FD780C"/>
    <w:rsid w:val="00FD781A"/>
    <w:rsid w:val="00FD793D"/>
    <w:rsid w:val="00FD7B90"/>
    <w:rsid w:val="00FE076C"/>
    <w:rsid w:val="00FE0C79"/>
    <w:rsid w:val="00FE16D0"/>
    <w:rsid w:val="00FE1869"/>
    <w:rsid w:val="00FE1E68"/>
    <w:rsid w:val="00FE203D"/>
    <w:rsid w:val="00FE2344"/>
    <w:rsid w:val="00FE2560"/>
    <w:rsid w:val="00FE268B"/>
    <w:rsid w:val="00FE29D8"/>
    <w:rsid w:val="00FE318F"/>
    <w:rsid w:val="00FE3791"/>
    <w:rsid w:val="00FE3884"/>
    <w:rsid w:val="00FE39CA"/>
    <w:rsid w:val="00FE4298"/>
    <w:rsid w:val="00FE454B"/>
    <w:rsid w:val="00FE486B"/>
    <w:rsid w:val="00FE4A00"/>
    <w:rsid w:val="00FE4C6D"/>
    <w:rsid w:val="00FE4D67"/>
    <w:rsid w:val="00FE51E1"/>
    <w:rsid w:val="00FE567B"/>
    <w:rsid w:val="00FE5A27"/>
    <w:rsid w:val="00FE5FE2"/>
    <w:rsid w:val="00FE60DE"/>
    <w:rsid w:val="00FE61B3"/>
    <w:rsid w:val="00FE691B"/>
    <w:rsid w:val="00FE69C5"/>
    <w:rsid w:val="00FE7386"/>
    <w:rsid w:val="00FE75D8"/>
    <w:rsid w:val="00FE75EF"/>
    <w:rsid w:val="00FE7793"/>
    <w:rsid w:val="00FE786D"/>
    <w:rsid w:val="00FE7B72"/>
    <w:rsid w:val="00FE7CE5"/>
    <w:rsid w:val="00FF08C5"/>
    <w:rsid w:val="00FF0E65"/>
    <w:rsid w:val="00FF0EE9"/>
    <w:rsid w:val="00FF1408"/>
    <w:rsid w:val="00FF1784"/>
    <w:rsid w:val="00FF1EED"/>
    <w:rsid w:val="00FF2367"/>
    <w:rsid w:val="00FF2396"/>
    <w:rsid w:val="00FF25CA"/>
    <w:rsid w:val="00FF29CF"/>
    <w:rsid w:val="00FF3172"/>
    <w:rsid w:val="00FF37E8"/>
    <w:rsid w:val="00FF3C6B"/>
    <w:rsid w:val="00FF3EFC"/>
    <w:rsid w:val="00FF46A8"/>
    <w:rsid w:val="00FF4E9A"/>
    <w:rsid w:val="00FF504E"/>
    <w:rsid w:val="00FF50AC"/>
    <w:rsid w:val="00FF520A"/>
    <w:rsid w:val="00FF5417"/>
    <w:rsid w:val="00FF5771"/>
    <w:rsid w:val="00FF581F"/>
    <w:rsid w:val="00FF58F6"/>
    <w:rsid w:val="00FF5B1D"/>
    <w:rsid w:val="00FF65D4"/>
    <w:rsid w:val="00FF74D4"/>
    <w:rsid w:val="00FF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color="red">
      <v:fill color="white" on="f"/>
      <v:stroke color="red" weight="3pt"/>
    </o:shapedefaults>
    <o:shapelayout v:ext="edit">
      <o:idmap v:ext="edit" data="1"/>
    </o:shapelayout>
  </w:shapeDefaults>
  <w:decimalSymbol w:val="."/>
  <w:listSeparator w:val=","/>
  <w14:docId w14:val="3BD004F0"/>
  <w15:docId w15:val="{57576830-1053-4625-89B2-9C88DAF0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qFormat="1"/>
    <w:lsdException w:name="heading 2" w:locked="0" w:qFormat="1"/>
    <w:lsdException w:name="heading 3" w:locked="0" w:unhideWhenUsed="1" w:qFormat="1"/>
    <w:lsdException w:name="heading 4" w:locked="0" w:unhideWhenUsed="1" w:qFormat="1"/>
    <w:lsdException w:name="heading 5" w:locked="0" w:unhideWhenUsed="1" w:qFormat="1"/>
    <w:lsdException w:name="heading 6" w:locked="0" w:unhideWhenUsed="1"/>
    <w:lsdException w:name="heading 7" w:locked="0" w:unhideWhenUsed="1"/>
    <w:lsdException w:name="heading 8" w:locked="0" w:unhideWhenUsed="1"/>
    <w:lsdException w:name="heading 9" w:locked="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unhideWhenUsed="1"/>
    <w:lsdException w:name="toc 2" w:locked="0" w:uiPriority="39" w:unhideWhenUsed="1"/>
    <w:lsdException w:name="toc 3" w:locked="0"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uiPriority="0" w:unhideWhenUsed="1"/>
    <w:lsdException w:name="footer" w:locked="0"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locked="0" w:uiPriority="0" w:unhideWhenUsed="1"/>
    <w:lsdException w:name="Body Text" w:locked="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locked="0" w:semiHidden="1" w:unhideWhenUsed="1"/>
    <w:lsdException w:name="E-mail Signature" w:semiHidden="1" w:unhideWhenUsed="1"/>
    <w:lsdException w:name="HTML Top of Form" w:locked="0" w:uiPriority="0" w:unhideWhenUsed="1"/>
    <w:lsdException w:name="HTML Bottom of Form" w:locked="0"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iPriority="0" w:unhideWhenUsed="1"/>
    <w:lsdException w:name="annotation subject" w:semiHidden="1" w:unhideWhenUsed="1"/>
    <w:lsdException w:name="No List" w:locked="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uiPriority="0"/>
    <w:lsdException w:name="Table Grid" w:locked="0" w:uiPriority="59"/>
    <w:lsdException w:name="Table Theme" w:semiHidden="1" w:unhideWhenUsed="1"/>
    <w:lsdException w:name="Placeholder Text" w:locked="0"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68284A"/>
    <w:pPr>
      <w:spacing w:after="240" w:line="264" w:lineRule="auto"/>
    </w:pPr>
    <w:rPr>
      <w:rFonts w:ascii="Theinhardt Regular" w:hAnsi="Theinhardt Regular"/>
      <w:szCs w:val="18"/>
      <w:lang w:eastAsia="ja-JP"/>
    </w:rPr>
  </w:style>
  <w:style w:type="paragraph" w:styleId="Heading1">
    <w:name w:val="heading 1"/>
    <w:basedOn w:val="Heading2"/>
    <w:next w:val="BodyText"/>
    <w:link w:val="Heading1Char"/>
    <w:uiPriority w:val="99"/>
    <w:qFormat/>
    <w:rsid w:val="0019446B"/>
    <w:pPr>
      <w:numPr>
        <w:ilvl w:val="0"/>
      </w:numPr>
      <w:outlineLvl w:val="0"/>
    </w:pPr>
  </w:style>
  <w:style w:type="paragraph" w:styleId="Heading2">
    <w:name w:val="heading 2"/>
    <w:basedOn w:val="Normal"/>
    <w:next w:val="BodyText"/>
    <w:link w:val="Heading2Char"/>
    <w:uiPriority w:val="99"/>
    <w:qFormat/>
    <w:rsid w:val="0019446B"/>
    <w:pPr>
      <w:keepNext/>
      <w:numPr>
        <w:ilvl w:val="1"/>
        <w:numId w:val="1"/>
      </w:numPr>
      <w:spacing w:before="480" w:line="240" w:lineRule="auto"/>
      <w:outlineLvl w:val="1"/>
    </w:pPr>
    <w:rPr>
      <w:rFonts w:ascii="Theinhardt Bold" w:hAnsi="Theinhardt Bold"/>
      <w:bCs/>
      <w:iCs/>
      <w:sz w:val="28"/>
      <w:szCs w:val="28"/>
      <w:lang w:val="x-none"/>
    </w:rPr>
  </w:style>
  <w:style w:type="paragraph" w:styleId="Heading3">
    <w:name w:val="heading 3"/>
    <w:basedOn w:val="Normal"/>
    <w:next w:val="BodyText"/>
    <w:link w:val="Heading3Char"/>
    <w:uiPriority w:val="99"/>
    <w:qFormat/>
    <w:rsid w:val="00A31F6C"/>
    <w:pPr>
      <w:keepNext/>
      <w:numPr>
        <w:ilvl w:val="2"/>
        <w:numId w:val="1"/>
      </w:numPr>
      <w:spacing w:before="240" w:after="120"/>
      <w:outlineLvl w:val="2"/>
    </w:pPr>
    <w:rPr>
      <w:b/>
      <w:sz w:val="24"/>
      <w:lang w:val="x-none"/>
    </w:rPr>
  </w:style>
  <w:style w:type="paragraph" w:styleId="Heading4">
    <w:name w:val="heading 4"/>
    <w:basedOn w:val="Normal"/>
    <w:next w:val="BodyText"/>
    <w:link w:val="Heading4Char"/>
    <w:uiPriority w:val="99"/>
    <w:qFormat/>
    <w:rsid w:val="00B77224"/>
    <w:pPr>
      <w:keepNext/>
      <w:numPr>
        <w:ilvl w:val="3"/>
        <w:numId w:val="1"/>
      </w:numPr>
      <w:spacing w:before="240" w:after="120"/>
      <w:outlineLvl w:val="3"/>
    </w:pPr>
    <w:rPr>
      <w:bCs/>
      <w:szCs w:val="22"/>
    </w:rPr>
  </w:style>
  <w:style w:type="paragraph" w:styleId="Heading5">
    <w:name w:val="heading 5"/>
    <w:basedOn w:val="Normal"/>
    <w:next w:val="Normal"/>
    <w:link w:val="Heading5Char"/>
    <w:uiPriority w:val="99"/>
    <w:qFormat/>
    <w:locked/>
    <w:rsid w:val="002766C6"/>
    <w:pPr>
      <w:numPr>
        <w:ilvl w:val="4"/>
        <w:numId w:val="1"/>
      </w:numPr>
      <w:spacing w:before="240" w:after="60"/>
      <w:outlineLvl w:val="4"/>
    </w:pPr>
    <w:rPr>
      <w:b/>
      <w:bCs/>
      <w:i/>
      <w:iCs/>
      <w:sz w:val="26"/>
      <w:szCs w:val="26"/>
      <w:lang w:val="x-none"/>
    </w:rPr>
  </w:style>
  <w:style w:type="paragraph" w:styleId="Heading6">
    <w:name w:val="heading 6"/>
    <w:basedOn w:val="Normal"/>
    <w:next w:val="Normal"/>
    <w:link w:val="Heading6Char"/>
    <w:uiPriority w:val="99"/>
    <w:locked/>
    <w:rsid w:val="002766C6"/>
    <w:pPr>
      <w:numPr>
        <w:ilvl w:val="5"/>
        <w:numId w:val="1"/>
      </w:numPr>
      <w:spacing w:before="240" w:after="60"/>
      <w:outlineLvl w:val="5"/>
    </w:pPr>
    <w:rPr>
      <w:b/>
      <w:bCs/>
      <w:szCs w:val="22"/>
      <w:lang w:val="x-none"/>
    </w:rPr>
  </w:style>
  <w:style w:type="paragraph" w:styleId="Heading7">
    <w:name w:val="heading 7"/>
    <w:basedOn w:val="Normal"/>
    <w:next w:val="Normal"/>
    <w:link w:val="Heading7Char"/>
    <w:uiPriority w:val="99"/>
    <w:locked/>
    <w:rsid w:val="002766C6"/>
    <w:pPr>
      <w:numPr>
        <w:ilvl w:val="6"/>
        <w:numId w:val="1"/>
      </w:numPr>
      <w:spacing w:before="240" w:after="60"/>
      <w:outlineLvl w:val="6"/>
    </w:pPr>
    <w:rPr>
      <w:sz w:val="24"/>
      <w:szCs w:val="24"/>
      <w:lang w:val="x-none"/>
    </w:rPr>
  </w:style>
  <w:style w:type="paragraph" w:styleId="Heading8">
    <w:name w:val="heading 8"/>
    <w:basedOn w:val="Normal"/>
    <w:next w:val="Normal"/>
    <w:link w:val="Heading8Char"/>
    <w:uiPriority w:val="99"/>
    <w:locked/>
    <w:rsid w:val="002766C6"/>
    <w:pPr>
      <w:numPr>
        <w:ilvl w:val="7"/>
        <w:numId w:val="1"/>
      </w:numPr>
      <w:spacing w:before="240" w:after="60"/>
      <w:outlineLvl w:val="7"/>
    </w:pPr>
    <w:rPr>
      <w:i/>
      <w:iCs/>
      <w:sz w:val="24"/>
      <w:szCs w:val="24"/>
      <w:lang w:val="x-none"/>
    </w:rPr>
  </w:style>
  <w:style w:type="paragraph" w:styleId="Heading9">
    <w:name w:val="heading 9"/>
    <w:basedOn w:val="Normal"/>
    <w:next w:val="Normal"/>
    <w:link w:val="Heading9Char"/>
    <w:uiPriority w:val="99"/>
    <w:locked/>
    <w:rsid w:val="002766C6"/>
    <w:pPr>
      <w:numPr>
        <w:ilvl w:val="8"/>
        <w:numId w:val="1"/>
      </w:numPr>
      <w:spacing w:before="240" w:after="60"/>
      <w:outlineLvl w:val="8"/>
    </w:pPr>
    <w:rPr>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46B"/>
    <w:rPr>
      <w:rFonts w:ascii="Theinhardt Bold" w:hAnsi="Theinhardt Bold"/>
      <w:bCs/>
      <w:iCs/>
      <w:sz w:val="28"/>
      <w:szCs w:val="28"/>
      <w:lang w:val="x-none" w:eastAsia="ja-JP"/>
    </w:rPr>
  </w:style>
  <w:style w:type="character" w:customStyle="1" w:styleId="Heading2Char">
    <w:name w:val="Heading 2 Char"/>
    <w:link w:val="Heading2"/>
    <w:uiPriority w:val="99"/>
    <w:locked/>
    <w:rsid w:val="0019446B"/>
    <w:rPr>
      <w:rFonts w:ascii="Theinhardt Bold" w:hAnsi="Theinhardt Bold"/>
      <w:bCs/>
      <w:iCs/>
      <w:sz w:val="28"/>
      <w:szCs w:val="28"/>
      <w:lang w:val="x-none" w:eastAsia="ja-JP"/>
    </w:rPr>
  </w:style>
  <w:style w:type="character" w:customStyle="1" w:styleId="Heading3Char">
    <w:name w:val="Heading 3 Char"/>
    <w:link w:val="Heading3"/>
    <w:uiPriority w:val="99"/>
    <w:locked/>
    <w:rsid w:val="00A31F6C"/>
    <w:rPr>
      <w:rFonts w:ascii="Theinhardt Regular" w:hAnsi="Theinhardt Regular"/>
      <w:b/>
      <w:sz w:val="24"/>
      <w:szCs w:val="18"/>
      <w:lang w:val="x-none" w:eastAsia="ja-JP"/>
    </w:rPr>
  </w:style>
  <w:style w:type="character" w:customStyle="1" w:styleId="Heading4Char">
    <w:name w:val="Heading 4 Char"/>
    <w:link w:val="Heading4"/>
    <w:uiPriority w:val="99"/>
    <w:locked/>
    <w:rsid w:val="00B77224"/>
    <w:rPr>
      <w:rFonts w:ascii="Theinhardt Regular" w:hAnsi="Theinhardt Regular"/>
      <w:bCs/>
      <w:szCs w:val="22"/>
      <w:lang w:eastAsia="ja-JP"/>
    </w:rPr>
  </w:style>
  <w:style w:type="character" w:customStyle="1" w:styleId="Heading5Char">
    <w:name w:val="Heading 5 Char"/>
    <w:link w:val="Heading5"/>
    <w:uiPriority w:val="99"/>
    <w:locked/>
    <w:rsid w:val="0044724E"/>
    <w:rPr>
      <w:rFonts w:ascii="Theinhardt Regular" w:hAnsi="Theinhardt Regular"/>
      <w:b/>
      <w:bCs/>
      <w:i/>
      <w:iCs/>
      <w:sz w:val="26"/>
      <w:szCs w:val="26"/>
      <w:lang w:val="x-none" w:eastAsia="ja-JP"/>
    </w:rPr>
  </w:style>
  <w:style w:type="character" w:customStyle="1" w:styleId="Heading6Char">
    <w:name w:val="Heading 6 Char"/>
    <w:link w:val="Heading6"/>
    <w:uiPriority w:val="99"/>
    <w:rsid w:val="001A7D32"/>
    <w:rPr>
      <w:rFonts w:ascii="Theinhardt Regular" w:hAnsi="Theinhardt Regular"/>
      <w:b/>
      <w:bCs/>
      <w:szCs w:val="22"/>
      <w:lang w:val="x-none" w:eastAsia="ja-JP"/>
    </w:rPr>
  </w:style>
  <w:style w:type="character" w:customStyle="1" w:styleId="Heading7Char">
    <w:name w:val="Heading 7 Char"/>
    <w:link w:val="Heading7"/>
    <w:uiPriority w:val="99"/>
    <w:rsid w:val="001A7D32"/>
    <w:rPr>
      <w:rFonts w:ascii="Theinhardt Regular" w:hAnsi="Theinhardt Regular"/>
      <w:sz w:val="24"/>
      <w:szCs w:val="24"/>
      <w:lang w:val="x-none" w:eastAsia="ja-JP"/>
    </w:rPr>
  </w:style>
  <w:style w:type="character" w:customStyle="1" w:styleId="Heading8Char">
    <w:name w:val="Heading 8 Char"/>
    <w:link w:val="Heading8"/>
    <w:uiPriority w:val="99"/>
    <w:rsid w:val="001A7D32"/>
    <w:rPr>
      <w:rFonts w:ascii="Theinhardt Regular" w:hAnsi="Theinhardt Regular"/>
      <w:i/>
      <w:iCs/>
      <w:sz w:val="24"/>
      <w:szCs w:val="24"/>
      <w:lang w:val="x-none" w:eastAsia="ja-JP"/>
    </w:rPr>
  </w:style>
  <w:style w:type="character" w:customStyle="1" w:styleId="Heading9Char">
    <w:name w:val="Heading 9 Char"/>
    <w:link w:val="Heading9"/>
    <w:uiPriority w:val="99"/>
    <w:rsid w:val="001A7D32"/>
    <w:rPr>
      <w:rFonts w:ascii="Theinhardt Regular" w:hAnsi="Theinhardt Regular"/>
      <w:szCs w:val="22"/>
      <w:lang w:val="x-none" w:eastAsia="ja-JP"/>
    </w:rPr>
  </w:style>
  <w:style w:type="paragraph" w:styleId="BodyText">
    <w:name w:val="Body Text"/>
    <w:basedOn w:val="Normal"/>
    <w:link w:val="BodyTextChar"/>
    <w:uiPriority w:val="99"/>
    <w:rsid w:val="00373754"/>
    <w:rPr>
      <w:lang w:val="x-none"/>
    </w:rPr>
  </w:style>
  <w:style w:type="character" w:customStyle="1" w:styleId="BodyTextChar">
    <w:name w:val="Body Text Char"/>
    <w:link w:val="BodyText"/>
    <w:uiPriority w:val="99"/>
    <w:locked/>
    <w:rsid w:val="00373754"/>
    <w:rPr>
      <w:rFonts w:ascii="Theinhardt Regular" w:hAnsi="Theinhardt Regular"/>
      <w:szCs w:val="18"/>
      <w:lang w:eastAsia="ja-JP"/>
    </w:rPr>
  </w:style>
  <w:style w:type="paragraph" w:styleId="Header">
    <w:name w:val="header"/>
    <w:basedOn w:val="Normal"/>
    <w:link w:val="HeaderChar"/>
    <w:rsid w:val="005E5942"/>
    <w:pPr>
      <w:tabs>
        <w:tab w:val="center" w:pos="4320"/>
        <w:tab w:val="right" w:pos="8280"/>
      </w:tabs>
      <w:spacing w:after="0" w:line="240" w:lineRule="auto"/>
    </w:pPr>
    <w:rPr>
      <w:rFonts w:ascii="Theinhardt Bold" w:hAnsi="Theinhardt Bold"/>
      <w:w w:val="90"/>
      <w:sz w:val="18"/>
      <w:lang w:val="x-none"/>
    </w:rPr>
  </w:style>
  <w:style w:type="character" w:customStyle="1" w:styleId="HeaderChar">
    <w:name w:val="Header Char"/>
    <w:link w:val="Header"/>
    <w:uiPriority w:val="99"/>
    <w:locked/>
    <w:rsid w:val="005E5942"/>
    <w:rPr>
      <w:rFonts w:ascii="Theinhardt Bold" w:hAnsi="Theinhardt Bold"/>
      <w:w w:val="90"/>
      <w:sz w:val="18"/>
      <w:szCs w:val="18"/>
      <w:lang w:eastAsia="ja-JP"/>
    </w:rPr>
  </w:style>
  <w:style w:type="paragraph" w:styleId="Footer">
    <w:name w:val="footer"/>
    <w:basedOn w:val="Normal"/>
    <w:link w:val="FooterChar"/>
    <w:rsid w:val="003D4132"/>
    <w:pPr>
      <w:tabs>
        <w:tab w:val="center" w:pos="4320"/>
        <w:tab w:val="right" w:pos="8280"/>
      </w:tabs>
      <w:spacing w:after="0" w:line="240" w:lineRule="auto"/>
    </w:pPr>
    <w:rPr>
      <w:rFonts w:ascii="Theinhardt Bold" w:hAnsi="Theinhardt Bold"/>
      <w:w w:val="90"/>
      <w:sz w:val="18"/>
      <w:lang w:val="x-none"/>
    </w:rPr>
  </w:style>
  <w:style w:type="character" w:customStyle="1" w:styleId="FooterChar">
    <w:name w:val="Footer Char"/>
    <w:link w:val="Footer"/>
    <w:uiPriority w:val="99"/>
    <w:locked/>
    <w:rsid w:val="003D4132"/>
    <w:rPr>
      <w:rFonts w:ascii="Theinhardt Bold" w:hAnsi="Theinhardt Bold"/>
      <w:w w:val="90"/>
      <w:sz w:val="18"/>
      <w:szCs w:val="18"/>
      <w:lang w:eastAsia="ja-JP"/>
    </w:rPr>
  </w:style>
  <w:style w:type="paragraph" w:customStyle="1" w:styleId="TableText">
    <w:name w:val="TableText"/>
    <w:basedOn w:val="BodyText2"/>
    <w:qFormat/>
    <w:rsid w:val="00BF7EAE"/>
    <w:pPr>
      <w:keepNext/>
      <w:keepLines/>
      <w:spacing w:line="240" w:lineRule="auto"/>
    </w:pPr>
  </w:style>
  <w:style w:type="paragraph" w:customStyle="1" w:styleId="FigAnchorCentered">
    <w:name w:val="FigAnchor.Centered"/>
    <w:rsid w:val="0008752C"/>
    <w:pPr>
      <w:spacing w:before="120" w:after="360"/>
      <w:jc w:val="center"/>
    </w:pPr>
    <w:rPr>
      <w:rFonts w:ascii="Theinhardt Regular" w:hAnsi="Theinhardt Regular"/>
      <w:sz w:val="28"/>
      <w:szCs w:val="18"/>
      <w:lang w:eastAsia="ja-JP"/>
    </w:rPr>
  </w:style>
  <w:style w:type="paragraph" w:styleId="BodyText2">
    <w:name w:val="Body Text 2"/>
    <w:basedOn w:val="Normal"/>
    <w:link w:val="BodyText2Char"/>
    <w:uiPriority w:val="99"/>
    <w:semiHidden/>
    <w:unhideWhenUsed/>
    <w:locked/>
    <w:rsid w:val="0064082E"/>
    <w:pPr>
      <w:spacing w:after="120" w:line="480" w:lineRule="auto"/>
    </w:pPr>
    <w:rPr>
      <w:lang w:val="x-none"/>
    </w:rPr>
  </w:style>
  <w:style w:type="character" w:customStyle="1" w:styleId="BodyText2Char">
    <w:name w:val="Body Text 2 Char"/>
    <w:link w:val="BodyText2"/>
    <w:uiPriority w:val="99"/>
    <w:semiHidden/>
    <w:rsid w:val="0064082E"/>
    <w:rPr>
      <w:rFonts w:ascii="Theinhardt Regular" w:hAnsi="Theinhardt Regular"/>
      <w:szCs w:val="18"/>
      <w:lang w:eastAsia="ja-JP"/>
    </w:rPr>
  </w:style>
  <w:style w:type="paragraph" w:customStyle="1" w:styleId="BodyTextOverview">
    <w:name w:val="Body Text.Overview"/>
    <w:basedOn w:val="BodyText"/>
    <w:next w:val="BodyText"/>
    <w:rsid w:val="00373754"/>
    <w:pPr>
      <w:ind w:left="1440" w:hanging="1440"/>
    </w:pPr>
  </w:style>
  <w:style w:type="character" w:styleId="Strong">
    <w:name w:val="Strong"/>
    <w:uiPriority w:val="22"/>
    <w:qFormat/>
    <w:rsid w:val="00E61070"/>
    <w:rPr>
      <w:b/>
      <w:bCs/>
    </w:rPr>
  </w:style>
  <w:style w:type="character" w:customStyle="1" w:styleId="PlainText">
    <w:name w:val="PlainText"/>
    <w:uiPriority w:val="1"/>
    <w:rsid w:val="006F6DA4"/>
    <w:rPr>
      <w:rFonts w:ascii="Courier New" w:hAnsi="Courier New"/>
      <w:b/>
      <w:bCs/>
    </w:rPr>
  </w:style>
  <w:style w:type="paragraph" w:customStyle="1" w:styleId="TOCFrame">
    <w:name w:val="TOC Frame"/>
    <w:basedOn w:val="Normal"/>
    <w:next w:val="BodyText"/>
    <w:uiPriority w:val="99"/>
    <w:rsid w:val="00994A96"/>
    <w:pPr>
      <w:pBdr>
        <w:bottom w:val="single" w:sz="8" w:space="1" w:color="auto"/>
      </w:pBdr>
      <w:spacing w:after="0" w:line="240" w:lineRule="auto"/>
      <w:ind w:right="432"/>
      <w:mirrorIndents/>
    </w:pPr>
    <w:rPr>
      <w:rFonts w:ascii="Times New Roman" w:hAnsi="Times New Roman"/>
      <w:sz w:val="18"/>
    </w:rPr>
  </w:style>
  <w:style w:type="paragraph" w:customStyle="1" w:styleId="ChapterTitle">
    <w:name w:val="Chapter Title"/>
    <w:basedOn w:val="BodyText"/>
    <w:uiPriority w:val="99"/>
    <w:rsid w:val="00277B49"/>
    <w:pPr>
      <w:spacing w:before="240" w:after="120" w:line="192" w:lineRule="auto"/>
      <w:jc w:val="center"/>
    </w:pPr>
    <w:rPr>
      <w:bCs/>
      <w:sz w:val="64"/>
      <w:szCs w:val="64"/>
    </w:rPr>
  </w:style>
  <w:style w:type="paragraph" w:customStyle="1" w:styleId="ChapterSubtitle">
    <w:name w:val="Chapter Subtitle"/>
    <w:basedOn w:val="ChapterTitle"/>
    <w:uiPriority w:val="99"/>
    <w:rsid w:val="00233108"/>
    <w:pPr>
      <w:spacing w:after="480" w:line="240" w:lineRule="auto"/>
    </w:pPr>
    <w:rPr>
      <w:rFonts w:ascii="Theinhardt Bold" w:hAnsi="Theinhardt Bold"/>
      <w:sz w:val="36"/>
    </w:rPr>
  </w:style>
  <w:style w:type="table" w:styleId="TableGrid">
    <w:name w:val="Table Grid"/>
    <w:aliases w:val="DECA_Table"/>
    <w:basedOn w:val="TableNormal"/>
    <w:uiPriority w:val="59"/>
    <w:rsid w:val="005E6BD2"/>
    <w:pPr>
      <w:spacing w:after="360" w:line="288"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locked/>
    <w:rsid w:val="0004175E"/>
    <w:pPr>
      <w:shd w:val="clear" w:color="auto" w:fill="000080"/>
    </w:pPr>
    <w:rPr>
      <w:rFonts w:ascii="Times New Roman" w:hAnsi="Times New Roman"/>
      <w:sz w:val="0"/>
      <w:szCs w:val="0"/>
      <w:lang w:val="x-none"/>
    </w:rPr>
  </w:style>
  <w:style w:type="character" w:customStyle="1" w:styleId="DocumentMapChar">
    <w:name w:val="Document Map Char"/>
    <w:link w:val="DocumentMap"/>
    <w:uiPriority w:val="99"/>
    <w:semiHidden/>
    <w:rsid w:val="001A7D32"/>
    <w:rPr>
      <w:sz w:val="0"/>
      <w:szCs w:val="0"/>
      <w:lang w:eastAsia="ja-JP"/>
    </w:rPr>
  </w:style>
  <w:style w:type="paragraph" w:styleId="TOC2">
    <w:name w:val="toc 2"/>
    <w:basedOn w:val="Normal"/>
    <w:next w:val="Normal"/>
    <w:autoRedefine/>
    <w:uiPriority w:val="39"/>
    <w:rsid w:val="005A00E0"/>
    <w:pPr>
      <w:tabs>
        <w:tab w:val="left" w:pos="630"/>
        <w:tab w:val="right" w:leader="dot" w:pos="9090"/>
      </w:tabs>
      <w:spacing w:before="60" w:after="0" w:line="240" w:lineRule="auto"/>
      <w:ind w:left="270"/>
      <w:contextualSpacing/>
    </w:pPr>
  </w:style>
  <w:style w:type="paragraph" w:styleId="TOC1">
    <w:name w:val="toc 1"/>
    <w:basedOn w:val="Normal"/>
    <w:next w:val="Normal"/>
    <w:autoRedefine/>
    <w:uiPriority w:val="39"/>
    <w:rsid w:val="004E125E"/>
    <w:pPr>
      <w:tabs>
        <w:tab w:val="left" w:pos="540"/>
        <w:tab w:val="right" w:leader="dot" w:pos="9090"/>
      </w:tabs>
      <w:spacing w:before="120" w:after="0" w:line="240" w:lineRule="auto"/>
      <w:ind w:left="270" w:hanging="270"/>
      <w:pPrChange w:id="0" w:author="Cory Mast" w:date="2019-01-21T12:16:00Z">
        <w:pPr>
          <w:tabs>
            <w:tab w:val="left" w:pos="540"/>
            <w:tab w:val="right" w:leader="dot" w:pos="9090"/>
          </w:tabs>
          <w:spacing w:before="120"/>
          <w:ind w:left="270" w:hanging="270"/>
        </w:pPr>
      </w:pPrChange>
    </w:pPr>
    <w:rPr>
      <w:rFonts w:ascii="Theinhardt Bold" w:hAnsi="Theinhardt Bold"/>
      <w:caps/>
      <w:szCs w:val="22"/>
      <w:rPrChange w:id="0" w:author="Cory Mast" w:date="2019-01-21T12:16:00Z">
        <w:rPr>
          <w:rFonts w:ascii="Theinhardt Bold" w:eastAsia="MS Mincho" w:hAnsi="Theinhardt Bold"/>
          <w:caps/>
          <w:szCs w:val="22"/>
          <w:lang w:val="en-US" w:eastAsia="ja-JP" w:bidi="ar-SA"/>
        </w:rPr>
      </w:rPrChange>
    </w:rPr>
  </w:style>
  <w:style w:type="paragraph" w:styleId="TOC3">
    <w:name w:val="toc 3"/>
    <w:basedOn w:val="Normal"/>
    <w:next w:val="Normal"/>
    <w:autoRedefine/>
    <w:uiPriority w:val="39"/>
    <w:rsid w:val="00E27DA5"/>
    <w:pPr>
      <w:tabs>
        <w:tab w:val="left" w:pos="1350"/>
        <w:tab w:val="right" w:leader="dot" w:pos="9090"/>
      </w:tabs>
      <w:spacing w:before="30" w:after="0" w:line="240" w:lineRule="auto"/>
      <w:ind w:left="540"/>
      <w:contextualSpacing/>
    </w:pPr>
  </w:style>
  <w:style w:type="paragraph" w:styleId="TOC4">
    <w:name w:val="toc 4"/>
    <w:basedOn w:val="TOC3"/>
    <w:next w:val="Normal"/>
    <w:autoRedefine/>
    <w:uiPriority w:val="39"/>
    <w:rsid w:val="00196E7C"/>
    <w:pPr>
      <w:ind w:left="1152"/>
    </w:pPr>
  </w:style>
  <w:style w:type="character" w:styleId="Hyperlink">
    <w:name w:val="Hyperlink"/>
    <w:uiPriority w:val="99"/>
    <w:rsid w:val="00D0228C"/>
    <w:rPr>
      <w:rFonts w:cs="Times New Roman"/>
      <w:color w:val="0000FF"/>
      <w:u w:val="none"/>
    </w:rPr>
  </w:style>
  <w:style w:type="paragraph" w:styleId="BalloonText">
    <w:name w:val="Balloon Text"/>
    <w:basedOn w:val="Normal"/>
    <w:link w:val="BalloonTextChar"/>
    <w:uiPriority w:val="99"/>
    <w:semiHidden/>
    <w:locked/>
    <w:rsid w:val="002766C6"/>
    <w:rPr>
      <w:rFonts w:ascii="Tahoma" w:hAnsi="Tahoma"/>
      <w:sz w:val="16"/>
      <w:szCs w:val="16"/>
      <w:lang w:val="x-none"/>
    </w:rPr>
  </w:style>
  <w:style w:type="character" w:customStyle="1" w:styleId="BalloonTextChar">
    <w:name w:val="Balloon Text Char"/>
    <w:link w:val="BalloonText"/>
    <w:uiPriority w:val="99"/>
    <w:semiHidden/>
    <w:locked/>
    <w:rsid w:val="0044724E"/>
    <w:rPr>
      <w:rFonts w:ascii="Tahoma" w:hAnsi="Tahoma" w:cs="Tahoma"/>
      <w:sz w:val="16"/>
      <w:szCs w:val="16"/>
      <w:lang w:eastAsia="ja-JP"/>
    </w:rPr>
  </w:style>
  <w:style w:type="character" w:styleId="CommentReference">
    <w:name w:val="annotation reference"/>
    <w:uiPriority w:val="99"/>
    <w:semiHidden/>
    <w:locked/>
    <w:rsid w:val="002766C6"/>
    <w:rPr>
      <w:rFonts w:cs="Times New Roman"/>
      <w:sz w:val="16"/>
      <w:szCs w:val="16"/>
    </w:rPr>
  </w:style>
  <w:style w:type="paragraph" w:styleId="CommentText">
    <w:name w:val="annotation text"/>
    <w:basedOn w:val="Normal"/>
    <w:link w:val="CommentTextChar"/>
    <w:uiPriority w:val="99"/>
    <w:semiHidden/>
    <w:locked/>
    <w:rsid w:val="002766C6"/>
    <w:rPr>
      <w:szCs w:val="20"/>
      <w:lang w:val="x-none"/>
    </w:rPr>
  </w:style>
  <w:style w:type="character" w:customStyle="1" w:styleId="CommentTextChar">
    <w:name w:val="Comment Text Char"/>
    <w:link w:val="CommentText"/>
    <w:uiPriority w:val="99"/>
    <w:semiHidden/>
    <w:rsid w:val="001A7D32"/>
    <w:rPr>
      <w:rFonts w:ascii="Theinhardt Regular" w:hAnsi="Theinhardt Regular"/>
      <w:sz w:val="20"/>
      <w:szCs w:val="20"/>
      <w:lang w:eastAsia="ja-JP"/>
    </w:rPr>
  </w:style>
  <w:style w:type="paragraph" w:styleId="CommentSubject">
    <w:name w:val="annotation subject"/>
    <w:basedOn w:val="CommentText"/>
    <w:next w:val="CommentText"/>
    <w:link w:val="CommentSubjectChar"/>
    <w:uiPriority w:val="99"/>
    <w:semiHidden/>
    <w:locked/>
    <w:rsid w:val="002766C6"/>
    <w:rPr>
      <w:b/>
      <w:bCs/>
    </w:rPr>
  </w:style>
  <w:style w:type="character" w:customStyle="1" w:styleId="CommentSubjectChar">
    <w:name w:val="Comment Subject Char"/>
    <w:link w:val="CommentSubject"/>
    <w:uiPriority w:val="99"/>
    <w:semiHidden/>
    <w:rsid w:val="001A7D32"/>
    <w:rPr>
      <w:rFonts w:ascii="Theinhardt Regular" w:hAnsi="Theinhardt Regular"/>
      <w:b/>
      <w:bCs/>
      <w:sz w:val="20"/>
      <w:szCs w:val="20"/>
      <w:lang w:eastAsia="ja-JP"/>
    </w:rPr>
  </w:style>
  <w:style w:type="paragraph" w:styleId="FootnoteText">
    <w:name w:val="footnote text"/>
    <w:basedOn w:val="Normal"/>
    <w:link w:val="FootnoteTextChar"/>
    <w:uiPriority w:val="99"/>
    <w:semiHidden/>
    <w:locked/>
    <w:rsid w:val="002766C6"/>
    <w:rPr>
      <w:szCs w:val="20"/>
      <w:lang w:val="x-none"/>
    </w:rPr>
  </w:style>
  <w:style w:type="character" w:customStyle="1" w:styleId="FootnoteTextChar">
    <w:name w:val="Footnote Text Char"/>
    <w:link w:val="FootnoteText"/>
    <w:uiPriority w:val="99"/>
    <w:semiHidden/>
    <w:rsid w:val="001A7D32"/>
    <w:rPr>
      <w:rFonts w:ascii="Theinhardt Regular" w:hAnsi="Theinhardt Regular"/>
      <w:sz w:val="20"/>
      <w:szCs w:val="20"/>
      <w:lang w:eastAsia="ja-JP"/>
    </w:rPr>
  </w:style>
  <w:style w:type="paragraph" w:styleId="Index1">
    <w:name w:val="index 1"/>
    <w:basedOn w:val="Normal"/>
    <w:next w:val="Normal"/>
    <w:autoRedefine/>
    <w:uiPriority w:val="99"/>
    <w:semiHidden/>
    <w:locked/>
    <w:rsid w:val="002766C6"/>
    <w:pPr>
      <w:ind w:left="180" w:hanging="180"/>
    </w:pPr>
  </w:style>
  <w:style w:type="paragraph" w:styleId="Index2">
    <w:name w:val="index 2"/>
    <w:basedOn w:val="Normal"/>
    <w:next w:val="Normal"/>
    <w:autoRedefine/>
    <w:uiPriority w:val="99"/>
    <w:semiHidden/>
    <w:locked/>
    <w:rsid w:val="002766C6"/>
    <w:pPr>
      <w:ind w:left="360" w:hanging="180"/>
    </w:pPr>
  </w:style>
  <w:style w:type="paragraph" w:styleId="Index3">
    <w:name w:val="index 3"/>
    <w:basedOn w:val="Normal"/>
    <w:next w:val="Normal"/>
    <w:autoRedefine/>
    <w:uiPriority w:val="99"/>
    <w:semiHidden/>
    <w:locked/>
    <w:rsid w:val="002766C6"/>
    <w:pPr>
      <w:ind w:left="540" w:hanging="180"/>
    </w:pPr>
  </w:style>
  <w:style w:type="paragraph" w:styleId="Index4">
    <w:name w:val="index 4"/>
    <w:basedOn w:val="Normal"/>
    <w:next w:val="Normal"/>
    <w:autoRedefine/>
    <w:uiPriority w:val="99"/>
    <w:semiHidden/>
    <w:locked/>
    <w:rsid w:val="002766C6"/>
    <w:pPr>
      <w:ind w:left="720" w:hanging="180"/>
    </w:pPr>
  </w:style>
  <w:style w:type="paragraph" w:styleId="Index5">
    <w:name w:val="index 5"/>
    <w:basedOn w:val="Normal"/>
    <w:next w:val="Normal"/>
    <w:autoRedefine/>
    <w:uiPriority w:val="99"/>
    <w:semiHidden/>
    <w:locked/>
    <w:rsid w:val="002766C6"/>
    <w:pPr>
      <w:ind w:left="900" w:hanging="180"/>
    </w:pPr>
  </w:style>
  <w:style w:type="paragraph" w:styleId="Index6">
    <w:name w:val="index 6"/>
    <w:basedOn w:val="Normal"/>
    <w:next w:val="Normal"/>
    <w:autoRedefine/>
    <w:uiPriority w:val="99"/>
    <w:semiHidden/>
    <w:locked/>
    <w:rsid w:val="002766C6"/>
    <w:pPr>
      <w:ind w:left="1080" w:hanging="180"/>
    </w:pPr>
  </w:style>
  <w:style w:type="paragraph" w:styleId="Index7">
    <w:name w:val="index 7"/>
    <w:basedOn w:val="Normal"/>
    <w:next w:val="Normal"/>
    <w:autoRedefine/>
    <w:uiPriority w:val="99"/>
    <w:semiHidden/>
    <w:locked/>
    <w:rsid w:val="002766C6"/>
    <w:pPr>
      <w:ind w:left="1260" w:hanging="180"/>
    </w:pPr>
  </w:style>
  <w:style w:type="paragraph" w:styleId="Index8">
    <w:name w:val="index 8"/>
    <w:basedOn w:val="Normal"/>
    <w:next w:val="Normal"/>
    <w:autoRedefine/>
    <w:uiPriority w:val="99"/>
    <w:semiHidden/>
    <w:locked/>
    <w:rsid w:val="002766C6"/>
    <w:pPr>
      <w:ind w:left="1440" w:hanging="180"/>
    </w:pPr>
  </w:style>
  <w:style w:type="paragraph" w:styleId="Index9">
    <w:name w:val="index 9"/>
    <w:basedOn w:val="Normal"/>
    <w:next w:val="Normal"/>
    <w:autoRedefine/>
    <w:uiPriority w:val="99"/>
    <w:semiHidden/>
    <w:locked/>
    <w:rsid w:val="002766C6"/>
    <w:pPr>
      <w:ind w:left="1620" w:hanging="180"/>
    </w:pPr>
  </w:style>
  <w:style w:type="paragraph" w:styleId="IndexHeading">
    <w:name w:val="index heading"/>
    <w:basedOn w:val="Normal"/>
    <w:next w:val="Index1"/>
    <w:uiPriority w:val="99"/>
    <w:semiHidden/>
    <w:locked/>
    <w:rsid w:val="002766C6"/>
    <w:rPr>
      <w:rFonts w:cs="Arial"/>
      <w:b/>
      <w:bCs/>
    </w:rPr>
  </w:style>
  <w:style w:type="paragraph" w:styleId="MacroText">
    <w:name w:val="macro"/>
    <w:link w:val="MacroTextChar"/>
    <w:uiPriority w:val="99"/>
    <w:semiHidden/>
    <w:locked/>
    <w:rsid w:val="002766C6"/>
    <w:pPr>
      <w:tabs>
        <w:tab w:val="left" w:pos="480"/>
        <w:tab w:val="left" w:pos="960"/>
        <w:tab w:val="left" w:pos="1440"/>
        <w:tab w:val="left" w:pos="1920"/>
        <w:tab w:val="left" w:pos="2400"/>
        <w:tab w:val="left" w:pos="2880"/>
        <w:tab w:val="left" w:pos="3360"/>
        <w:tab w:val="left" w:pos="3840"/>
        <w:tab w:val="left" w:pos="4320"/>
      </w:tabs>
      <w:spacing w:after="360" w:line="288" w:lineRule="auto"/>
    </w:pPr>
    <w:rPr>
      <w:rFonts w:ascii="Courier New" w:hAnsi="Courier New" w:cs="Courier New"/>
      <w:lang w:eastAsia="ja-JP"/>
    </w:rPr>
  </w:style>
  <w:style w:type="character" w:customStyle="1" w:styleId="MacroTextChar">
    <w:name w:val="Macro Text Char"/>
    <w:link w:val="MacroText"/>
    <w:uiPriority w:val="99"/>
    <w:semiHidden/>
    <w:rsid w:val="001A7D32"/>
    <w:rPr>
      <w:rFonts w:ascii="Courier New" w:hAnsi="Courier New" w:cs="Courier New"/>
      <w:lang w:val="en-US" w:eastAsia="ja-JP" w:bidi="ar-SA"/>
    </w:rPr>
  </w:style>
  <w:style w:type="paragraph" w:styleId="TableofAuthorities">
    <w:name w:val="table of authorities"/>
    <w:basedOn w:val="Normal"/>
    <w:next w:val="Normal"/>
    <w:uiPriority w:val="99"/>
    <w:semiHidden/>
    <w:locked/>
    <w:rsid w:val="002766C6"/>
    <w:pPr>
      <w:ind w:left="180" w:hanging="180"/>
    </w:pPr>
  </w:style>
  <w:style w:type="paragraph" w:styleId="TableofFigures">
    <w:name w:val="table of figures"/>
    <w:basedOn w:val="Normal"/>
    <w:next w:val="Normal"/>
    <w:uiPriority w:val="99"/>
    <w:semiHidden/>
    <w:locked/>
    <w:rsid w:val="002766C6"/>
  </w:style>
  <w:style w:type="paragraph" w:styleId="TOAHeading">
    <w:name w:val="toa heading"/>
    <w:basedOn w:val="Normal"/>
    <w:next w:val="Normal"/>
    <w:uiPriority w:val="99"/>
    <w:semiHidden/>
    <w:locked/>
    <w:rsid w:val="002766C6"/>
    <w:pPr>
      <w:spacing w:before="120"/>
    </w:pPr>
    <w:rPr>
      <w:rFonts w:cs="Arial"/>
      <w:b/>
      <w:bCs/>
      <w:sz w:val="24"/>
      <w:szCs w:val="24"/>
    </w:rPr>
  </w:style>
  <w:style w:type="paragraph" w:styleId="TOC5">
    <w:name w:val="toc 5"/>
    <w:basedOn w:val="Normal"/>
    <w:next w:val="Normal"/>
    <w:autoRedefine/>
    <w:uiPriority w:val="99"/>
    <w:semiHidden/>
    <w:locked/>
    <w:rsid w:val="002766C6"/>
    <w:pPr>
      <w:ind w:left="720"/>
    </w:pPr>
  </w:style>
  <w:style w:type="paragraph" w:styleId="TOC6">
    <w:name w:val="toc 6"/>
    <w:basedOn w:val="Normal"/>
    <w:next w:val="Normal"/>
    <w:autoRedefine/>
    <w:uiPriority w:val="99"/>
    <w:semiHidden/>
    <w:locked/>
    <w:rsid w:val="002766C6"/>
    <w:pPr>
      <w:ind w:left="900"/>
    </w:pPr>
  </w:style>
  <w:style w:type="paragraph" w:styleId="TOC7">
    <w:name w:val="toc 7"/>
    <w:basedOn w:val="Normal"/>
    <w:next w:val="Normal"/>
    <w:autoRedefine/>
    <w:uiPriority w:val="99"/>
    <w:semiHidden/>
    <w:locked/>
    <w:rsid w:val="002766C6"/>
    <w:pPr>
      <w:ind w:left="1080"/>
    </w:pPr>
  </w:style>
  <w:style w:type="paragraph" w:styleId="TOC8">
    <w:name w:val="toc 8"/>
    <w:basedOn w:val="Normal"/>
    <w:next w:val="Normal"/>
    <w:autoRedefine/>
    <w:uiPriority w:val="99"/>
    <w:semiHidden/>
    <w:locked/>
    <w:rsid w:val="002766C6"/>
    <w:pPr>
      <w:ind w:left="1260"/>
    </w:pPr>
  </w:style>
  <w:style w:type="paragraph" w:styleId="TOC9">
    <w:name w:val="toc 9"/>
    <w:basedOn w:val="Normal"/>
    <w:next w:val="Normal"/>
    <w:autoRedefine/>
    <w:uiPriority w:val="99"/>
    <w:semiHidden/>
    <w:locked/>
    <w:rsid w:val="002766C6"/>
    <w:pPr>
      <w:ind w:left="1440"/>
    </w:pPr>
  </w:style>
  <w:style w:type="paragraph" w:styleId="EndnoteText">
    <w:name w:val="endnote text"/>
    <w:basedOn w:val="Normal"/>
    <w:link w:val="EndnoteTextChar"/>
    <w:uiPriority w:val="99"/>
    <w:semiHidden/>
    <w:locked/>
    <w:rsid w:val="002766C6"/>
    <w:rPr>
      <w:szCs w:val="20"/>
      <w:lang w:val="x-none"/>
    </w:rPr>
  </w:style>
  <w:style w:type="character" w:customStyle="1" w:styleId="EndnoteTextChar">
    <w:name w:val="Endnote Text Char"/>
    <w:link w:val="EndnoteText"/>
    <w:uiPriority w:val="99"/>
    <w:semiHidden/>
    <w:rsid w:val="001A7D32"/>
    <w:rPr>
      <w:rFonts w:ascii="Theinhardt Regular" w:hAnsi="Theinhardt Regular"/>
      <w:sz w:val="20"/>
      <w:szCs w:val="20"/>
      <w:lang w:eastAsia="ja-JP"/>
    </w:rPr>
  </w:style>
  <w:style w:type="paragraph" w:styleId="Quote">
    <w:name w:val="Quote"/>
    <w:basedOn w:val="Normal"/>
    <w:next w:val="Normal"/>
    <w:link w:val="QuoteChar"/>
    <w:uiPriority w:val="29"/>
    <w:semiHidden/>
    <w:locked/>
    <w:rsid w:val="00A63154"/>
    <w:rPr>
      <w:i/>
      <w:iCs/>
      <w:color w:val="000000"/>
      <w:lang w:val="x-none"/>
    </w:rPr>
  </w:style>
  <w:style w:type="character" w:customStyle="1" w:styleId="QuoteChar">
    <w:name w:val="Quote Char"/>
    <w:link w:val="Quote"/>
    <w:uiPriority w:val="29"/>
    <w:semiHidden/>
    <w:rsid w:val="00A63154"/>
    <w:rPr>
      <w:rFonts w:ascii="Theinhardt Regular" w:hAnsi="Theinhardt Regular"/>
      <w:i/>
      <w:iCs/>
      <w:color w:val="000000"/>
      <w:szCs w:val="18"/>
      <w:lang w:eastAsia="ja-JP"/>
    </w:rPr>
  </w:style>
  <w:style w:type="paragraph" w:styleId="TOCHeading">
    <w:name w:val="TOC Heading"/>
    <w:basedOn w:val="Heading1"/>
    <w:next w:val="Normal"/>
    <w:uiPriority w:val="39"/>
    <w:qFormat/>
    <w:rsid w:val="00C8696A"/>
    <w:pPr>
      <w:keepLines/>
      <w:spacing w:after="0" w:line="276" w:lineRule="auto"/>
      <w:outlineLvl w:val="9"/>
    </w:pPr>
    <w:rPr>
      <w:color w:val="365F91"/>
      <w:lang w:eastAsia="en-US"/>
    </w:rPr>
  </w:style>
  <w:style w:type="table" w:styleId="TableClassic1">
    <w:name w:val="Table Classic 1"/>
    <w:basedOn w:val="TableNormal"/>
    <w:uiPriority w:val="99"/>
    <w:locked/>
    <w:rsid w:val="002C41A1"/>
    <w:pPr>
      <w:spacing w:after="360" w:line="288" w:lineRule="auto"/>
    </w:pPr>
    <w:tblPr>
      <w:tblBorders>
        <w:top w:val="single" w:sz="12" w:space="0" w:color="000000"/>
        <w:bottom w:val="single" w:sz="12" w:space="0" w:color="000000"/>
        <w:insideH w:val="single" w:sz="4" w:space="0" w:color="EEECE1"/>
        <w:insideV w:val="single" w:sz="4" w:space="0" w:color="EEECE1"/>
      </w:tblBorders>
    </w:tblPr>
    <w:tblStylePr w:type="firstRow">
      <w:rPr>
        <w:rFonts w:cs="Times New Roman"/>
        <w:i/>
        <w:iCs/>
      </w:rPr>
      <w:tblPr/>
      <w:tcPr>
        <w:tcBorders>
          <w:top w:val="single" w:sz="12" w:space="0" w:color="auto"/>
          <w:left w:val="nil"/>
          <w:bottom w:val="single" w:sz="12" w:space="0" w:color="auto"/>
          <w:right w:val="nil"/>
          <w:insideH w:val="single" w:sz="4" w:space="0" w:color="EEECE1"/>
          <w:insideV w:val="single" w:sz="4" w:space="0" w:color="EEECE1"/>
          <w:tl2br w:val="nil"/>
          <w:tr2bl w:val="nil"/>
        </w:tcBorders>
        <w:shd w:val="clear" w:color="auto" w:fill="auto"/>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locked/>
    <w:rsid w:val="001427BF"/>
    <w:pPr>
      <w:spacing w:after="360" w:line="288" w:lineRule="auto"/>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3">
    <w:name w:val="Table Grid 3"/>
    <w:basedOn w:val="TableNormal"/>
    <w:uiPriority w:val="99"/>
    <w:locked/>
    <w:rsid w:val="001427BF"/>
    <w:pPr>
      <w:spacing w:after="360"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uiPriority w:val="99"/>
    <w:locked/>
    <w:rsid w:val="00F37D3A"/>
    <w:pPr>
      <w:spacing w:after="360" w:line="288" w:lineRule="auto"/>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3Deffects3">
    <w:name w:val="Table 3D effects 3"/>
    <w:basedOn w:val="TableNormal"/>
    <w:uiPriority w:val="99"/>
    <w:locked/>
    <w:rsid w:val="006E0C41"/>
    <w:pPr>
      <w:spacing w:after="360" w:line="288" w:lineRule="auto"/>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uiPriority w:val="99"/>
    <w:locked/>
    <w:rsid w:val="00926386"/>
    <w:pPr>
      <w:spacing w:after="360" w:line="288" w:lineRule="auto"/>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paragraph" w:customStyle="1" w:styleId="FigAnchorLeft">
    <w:name w:val="FigAnchor.Left"/>
    <w:basedOn w:val="FigAnchorCentered"/>
    <w:rsid w:val="008B46C7"/>
    <w:pPr>
      <w:ind w:left="1526"/>
      <w:jc w:val="left"/>
    </w:pPr>
    <w:rPr>
      <w:noProof/>
      <w:lang w:eastAsia="en-US"/>
    </w:rPr>
  </w:style>
  <w:style w:type="paragraph" w:customStyle="1" w:styleId="BodyTextIndented">
    <w:name w:val="BodyText.Indented"/>
    <w:basedOn w:val="BodyText"/>
    <w:qFormat/>
    <w:rsid w:val="00206989"/>
  </w:style>
  <w:style w:type="paragraph" w:customStyle="1" w:styleId="BodyTextBulletedList">
    <w:name w:val="BodyText.BulletedList"/>
    <w:basedOn w:val="BodyText"/>
    <w:qFormat/>
    <w:rsid w:val="00F80CF1"/>
    <w:pPr>
      <w:widowControl w:val="0"/>
      <w:numPr>
        <w:numId w:val="2"/>
      </w:numPr>
      <w:spacing w:after="120" w:line="240" w:lineRule="auto"/>
      <w:ind w:left="720" w:right="115"/>
    </w:pPr>
    <w:rPr>
      <w:spacing w:val="1"/>
      <w:szCs w:val="20"/>
      <w:lang w:val="en-US"/>
    </w:rPr>
  </w:style>
  <w:style w:type="paragraph" w:customStyle="1" w:styleId="EndOfModule">
    <w:name w:val="End_Of_Module"/>
    <w:basedOn w:val="Normal"/>
    <w:rsid w:val="005C7B7A"/>
    <w:pPr>
      <w:spacing w:before="480" w:after="720"/>
      <w:jc w:val="center"/>
    </w:pPr>
    <w:rPr>
      <w:rFonts w:ascii="Theinhardt Bold" w:hAnsi="Theinhardt Bold" w:cs="Arial"/>
      <w:b/>
      <w:bCs/>
      <w:caps/>
      <w:kern w:val="32"/>
      <w:sz w:val="30"/>
      <w:szCs w:val="32"/>
    </w:rPr>
  </w:style>
  <w:style w:type="paragraph" w:styleId="ListParagraph">
    <w:name w:val="List Paragraph"/>
    <w:basedOn w:val="Normal"/>
    <w:uiPriority w:val="34"/>
    <w:qFormat/>
    <w:locked/>
    <w:rsid w:val="008E2760"/>
    <w:pPr>
      <w:keepNext/>
      <w:keepLines/>
      <w:spacing w:after="200" w:line="276" w:lineRule="auto"/>
      <w:contextualSpacing/>
    </w:pPr>
    <w:rPr>
      <w:szCs w:val="20"/>
    </w:rPr>
  </w:style>
  <w:style w:type="character" w:styleId="Emphasis">
    <w:name w:val="Emphasis"/>
    <w:uiPriority w:val="20"/>
    <w:qFormat/>
    <w:rsid w:val="00E97841"/>
    <w:rPr>
      <w:i/>
      <w:iCs/>
    </w:rPr>
  </w:style>
  <w:style w:type="table" w:customStyle="1" w:styleId="LightList1">
    <w:name w:val="Light List1"/>
    <w:basedOn w:val="TableNormal"/>
    <w:uiPriority w:val="61"/>
    <w:locked/>
    <w:rsid w:val="005E7BE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1">
    <w:name w:val="Table Grid 1"/>
    <w:basedOn w:val="TableNormal"/>
    <w:locked/>
    <w:rsid w:val="00833721"/>
    <w:pPr>
      <w:spacing w:after="24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LightShading1">
    <w:name w:val="Light Shading1"/>
    <w:basedOn w:val="TableNormal"/>
    <w:uiPriority w:val="60"/>
    <w:locked/>
    <w:rsid w:val="0083372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83372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locked/>
    <w:rsid w:val="00612AD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NormalWeb">
    <w:name w:val="Normal (Web)"/>
    <w:basedOn w:val="Normal"/>
    <w:uiPriority w:val="99"/>
    <w:semiHidden/>
    <w:unhideWhenUsed/>
    <w:locked/>
    <w:rsid w:val="00DC64E4"/>
    <w:rPr>
      <w:rFonts w:ascii="Times New Roman" w:hAnsi="Times New Roman"/>
      <w:sz w:val="24"/>
      <w:szCs w:val="24"/>
    </w:rPr>
  </w:style>
  <w:style w:type="paragraph" w:styleId="Revision">
    <w:name w:val="Revision"/>
    <w:hidden/>
    <w:uiPriority w:val="99"/>
    <w:semiHidden/>
    <w:rsid w:val="008A6A18"/>
    <w:rPr>
      <w:rFonts w:ascii="Theinhardt Regular" w:hAnsi="Theinhardt Regular"/>
      <w:sz w:val="22"/>
      <w:szCs w:val="18"/>
      <w:lang w:eastAsia="ja-JP"/>
    </w:rPr>
  </w:style>
  <w:style w:type="paragraph" w:customStyle="1" w:styleId="Heading1Appendix">
    <w:name w:val="Heading 1 Appendix"/>
    <w:basedOn w:val="Heading1"/>
    <w:link w:val="Heading1AppendixChar"/>
    <w:qFormat/>
    <w:rsid w:val="00A31F6C"/>
  </w:style>
  <w:style w:type="character" w:customStyle="1" w:styleId="Heading1AppendixChar">
    <w:name w:val="Heading 1 Appendix Char"/>
    <w:link w:val="Heading1Appendix"/>
    <w:rsid w:val="00A31F6C"/>
    <w:rPr>
      <w:rFonts w:ascii="Theinhardt Bold" w:hAnsi="Theinhardt Bold"/>
      <w:bCs/>
      <w:iCs/>
      <w:sz w:val="28"/>
      <w:szCs w:val="28"/>
      <w:lang w:val="x-none" w:eastAsia="ja-JP"/>
    </w:rPr>
  </w:style>
  <w:style w:type="paragraph" w:styleId="NormalIndent">
    <w:name w:val="Normal Indent"/>
    <w:basedOn w:val="Normal"/>
    <w:uiPriority w:val="99"/>
    <w:semiHidden/>
    <w:unhideWhenUsed/>
    <w:locked/>
    <w:rsid w:val="00787D1C"/>
    <w:pPr>
      <w:ind w:left="720"/>
    </w:pPr>
  </w:style>
  <w:style w:type="paragraph" w:styleId="NoSpacing">
    <w:name w:val="No Spacing"/>
    <w:uiPriority w:val="1"/>
    <w:qFormat/>
    <w:locked/>
    <w:rsid w:val="00C814E7"/>
    <w:rPr>
      <w:rFonts w:ascii="Calibri" w:eastAsia="Calibri" w:hAnsi="Calibri"/>
      <w:sz w:val="22"/>
      <w:szCs w:val="22"/>
    </w:rPr>
  </w:style>
  <w:style w:type="character" w:styleId="PageNumber">
    <w:name w:val="page number"/>
    <w:basedOn w:val="DefaultParagraphFont"/>
    <w:locked/>
    <w:rsid w:val="008D2843"/>
  </w:style>
  <w:style w:type="paragraph" w:customStyle="1" w:styleId="Default">
    <w:name w:val="Default"/>
    <w:rsid w:val="008D2843"/>
    <w:pPr>
      <w:autoSpaceDE w:val="0"/>
      <w:autoSpaceDN w:val="0"/>
      <w:adjustRightInd w:val="0"/>
    </w:pPr>
    <w:rPr>
      <w:rFonts w:eastAsia="Times New Roman"/>
      <w:color w:val="000000"/>
      <w:sz w:val="24"/>
      <w:szCs w:val="24"/>
    </w:rPr>
  </w:style>
  <w:style w:type="paragraph" w:styleId="Caption">
    <w:name w:val="caption"/>
    <w:basedOn w:val="Normal"/>
    <w:next w:val="Normal"/>
    <w:unhideWhenUsed/>
    <w:qFormat/>
    <w:locked/>
    <w:rsid w:val="008D2843"/>
    <w:pPr>
      <w:spacing w:after="200" w:line="240" w:lineRule="auto"/>
    </w:pPr>
    <w:rPr>
      <w:rFonts w:ascii="Times New Roman" w:eastAsia="Times New Roman" w:hAnsi="Times New Roman"/>
      <w:b/>
      <w:bCs/>
      <w:color w:val="4F81BD" w:themeColor="accent1"/>
      <w:sz w:val="18"/>
      <w:lang w:eastAsia="en-US"/>
    </w:rPr>
  </w:style>
  <w:style w:type="character" w:styleId="IntenseEmphasis">
    <w:name w:val="Intense Emphasis"/>
    <w:basedOn w:val="DefaultParagraphFont"/>
    <w:uiPriority w:val="21"/>
    <w:qFormat/>
    <w:locked/>
    <w:rsid w:val="008D2843"/>
    <w:rPr>
      <w:b/>
      <w:bCs/>
      <w:i/>
      <w:iCs/>
      <w:color w:val="4F81BD" w:themeColor="accent1"/>
    </w:rPr>
  </w:style>
  <w:style w:type="character" w:styleId="FollowedHyperlink">
    <w:name w:val="FollowedHyperlink"/>
    <w:basedOn w:val="DefaultParagraphFont"/>
    <w:uiPriority w:val="99"/>
    <w:semiHidden/>
    <w:unhideWhenUsed/>
    <w:locked/>
    <w:rsid w:val="00550FB1"/>
    <w:rPr>
      <w:color w:val="800080" w:themeColor="followedHyperlink"/>
      <w:u w:val="single"/>
    </w:rPr>
  </w:style>
  <w:style w:type="character" w:customStyle="1" w:styleId="apple-converted-space">
    <w:name w:val="apple-converted-space"/>
    <w:basedOn w:val="DefaultParagraphFont"/>
    <w:rsid w:val="008058FE"/>
  </w:style>
  <w:style w:type="character" w:styleId="UnresolvedMention">
    <w:name w:val="Unresolved Mention"/>
    <w:basedOn w:val="DefaultParagraphFont"/>
    <w:uiPriority w:val="99"/>
    <w:semiHidden/>
    <w:unhideWhenUsed/>
    <w:rsid w:val="00966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43465">
      <w:bodyDiv w:val="1"/>
      <w:marLeft w:val="0"/>
      <w:marRight w:val="0"/>
      <w:marTop w:val="0"/>
      <w:marBottom w:val="0"/>
      <w:divBdr>
        <w:top w:val="none" w:sz="0" w:space="0" w:color="auto"/>
        <w:left w:val="none" w:sz="0" w:space="0" w:color="auto"/>
        <w:bottom w:val="none" w:sz="0" w:space="0" w:color="auto"/>
        <w:right w:val="none" w:sz="0" w:space="0" w:color="auto"/>
      </w:divBdr>
    </w:div>
    <w:div w:id="349528266">
      <w:bodyDiv w:val="1"/>
      <w:marLeft w:val="0"/>
      <w:marRight w:val="0"/>
      <w:marTop w:val="0"/>
      <w:marBottom w:val="0"/>
      <w:divBdr>
        <w:top w:val="none" w:sz="0" w:space="0" w:color="auto"/>
        <w:left w:val="none" w:sz="0" w:space="0" w:color="auto"/>
        <w:bottom w:val="none" w:sz="0" w:space="0" w:color="auto"/>
        <w:right w:val="none" w:sz="0" w:space="0" w:color="auto"/>
      </w:divBdr>
    </w:div>
    <w:div w:id="588345721">
      <w:marLeft w:val="0"/>
      <w:marRight w:val="0"/>
      <w:marTop w:val="0"/>
      <w:marBottom w:val="0"/>
      <w:divBdr>
        <w:top w:val="none" w:sz="0" w:space="0" w:color="auto"/>
        <w:left w:val="none" w:sz="0" w:space="0" w:color="auto"/>
        <w:bottom w:val="none" w:sz="0" w:space="0" w:color="auto"/>
        <w:right w:val="none" w:sz="0" w:space="0" w:color="auto"/>
      </w:divBdr>
      <w:divsChild>
        <w:div w:id="588345742">
          <w:marLeft w:val="533"/>
          <w:marRight w:val="0"/>
          <w:marTop w:val="100"/>
          <w:marBottom w:val="0"/>
          <w:divBdr>
            <w:top w:val="none" w:sz="0" w:space="0" w:color="auto"/>
            <w:left w:val="none" w:sz="0" w:space="0" w:color="auto"/>
            <w:bottom w:val="none" w:sz="0" w:space="0" w:color="auto"/>
            <w:right w:val="none" w:sz="0" w:space="0" w:color="auto"/>
          </w:divBdr>
        </w:div>
        <w:div w:id="588345801">
          <w:marLeft w:val="533"/>
          <w:marRight w:val="0"/>
          <w:marTop w:val="100"/>
          <w:marBottom w:val="0"/>
          <w:divBdr>
            <w:top w:val="none" w:sz="0" w:space="0" w:color="auto"/>
            <w:left w:val="none" w:sz="0" w:space="0" w:color="auto"/>
            <w:bottom w:val="none" w:sz="0" w:space="0" w:color="auto"/>
            <w:right w:val="none" w:sz="0" w:space="0" w:color="auto"/>
          </w:divBdr>
        </w:div>
        <w:div w:id="588345811">
          <w:marLeft w:val="533"/>
          <w:marRight w:val="0"/>
          <w:marTop w:val="100"/>
          <w:marBottom w:val="0"/>
          <w:divBdr>
            <w:top w:val="none" w:sz="0" w:space="0" w:color="auto"/>
            <w:left w:val="none" w:sz="0" w:space="0" w:color="auto"/>
            <w:bottom w:val="none" w:sz="0" w:space="0" w:color="auto"/>
            <w:right w:val="none" w:sz="0" w:space="0" w:color="auto"/>
          </w:divBdr>
        </w:div>
      </w:divsChild>
    </w:div>
    <w:div w:id="588345724">
      <w:marLeft w:val="0"/>
      <w:marRight w:val="0"/>
      <w:marTop w:val="0"/>
      <w:marBottom w:val="0"/>
      <w:divBdr>
        <w:top w:val="none" w:sz="0" w:space="0" w:color="auto"/>
        <w:left w:val="none" w:sz="0" w:space="0" w:color="auto"/>
        <w:bottom w:val="none" w:sz="0" w:space="0" w:color="auto"/>
        <w:right w:val="none" w:sz="0" w:space="0" w:color="auto"/>
      </w:divBdr>
    </w:div>
    <w:div w:id="588345726">
      <w:marLeft w:val="0"/>
      <w:marRight w:val="0"/>
      <w:marTop w:val="0"/>
      <w:marBottom w:val="0"/>
      <w:divBdr>
        <w:top w:val="none" w:sz="0" w:space="0" w:color="auto"/>
        <w:left w:val="none" w:sz="0" w:space="0" w:color="auto"/>
        <w:bottom w:val="none" w:sz="0" w:space="0" w:color="auto"/>
        <w:right w:val="none" w:sz="0" w:space="0" w:color="auto"/>
      </w:divBdr>
    </w:div>
    <w:div w:id="588345727">
      <w:marLeft w:val="0"/>
      <w:marRight w:val="0"/>
      <w:marTop w:val="0"/>
      <w:marBottom w:val="0"/>
      <w:divBdr>
        <w:top w:val="none" w:sz="0" w:space="0" w:color="auto"/>
        <w:left w:val="none" w:sz="0" w:space="0" w:color="auto"/>
        <w:bottom w:val="none" w:sz="0" w:space="0" w:color="auto"/>
        <w:right w:val="none" w:sz="0" w:space="0" w:color="auto"/>
      </w:divBdr>
    </w:div>
    <w:div w:id="588345728">
      <w:marLeft w:val="0"/>
      <w:marRight w:val="0"/>
      <w:marTop w:val="0"/>
      <w:marBottom w:val="0"/>
      <w:divBdr>
        <w:top w:val="none" w:sz="0" w:space="0" w:color="auto"/>
        <w:left w:val="none" w:sz="0" w:space="0" w:color="auto"/>
        <w:bottom w:val="none" w:sz="0" w:space="0" w:color="auto"/>
        <w:right w:val="none" w:sz="0" w:space="0" w:color="auto"/>
      </w:divBdr>
    </w:div>
    <w:div w:id="588345729">
      <w:marLeft w:val="0"/>
      <w:marRight w:val="0"/>
      <w:marTop w:val="0"/>
      <w:marBottom w:val="0"/>
      <w:divBdr>
        <w:top w:val="none" w:sz="0" w:space="0" w:color="auto"/>
        <w:left w:val="none" w:sz="0" w:space="0" w:color="auto"/>
        <w:bottom w:val="none" w:sz="0" w:space="0" w:color="auto"/>
        <w:right w:val="none" w:sz="0" w:space="0" w:color="auto"/>
      </w:divBdr>
    </w:div>
    <w:div w:id="588345730">
      <w:marLeft w:val="0"/>
      <w:marRight w:val="0"/>
      <w:marTop w:val="0"/>
      <w:marBottom w:val="0"/>
      <w:divBdr>
        <w:top w:val="none" w:sz="0" w:space="0" w:color="auto"/>
        <w:left w:val="none" w:sz="0" w:space="0" w:color="auto"/>
        <w:bottom w:val="none" w:sz="0" w:space="0" w:color="auto"/>
        <w:right w:val="none" w:sz="0" w:space="0" w:color="auto"/>
      </w:divBdr>
    </w:div>
    <w:div w:id="588345731">
      <w:marLeft w:val="0"/>
      <w:marRight w:val="0"/>
      <w:marTop w:val="0"/>
      <w:marBottom w:val="0"/>
      <w:divBdr>
        <w:top w:val="none" w:sz="0" w:space="0" w:color="auto"/>
        <w:left w:val="none" w:sz="0" w:space="0" w:color="auto"/>
        <w:bottom w:val="none" w:sz="0" w:space="0" w:color="auto"/>
        <w:right w:val="none" w:sz="0" w:space="0" w:color="auto"/>
      </w:divBdr>
    </w:div>
    <w:div w:id="588345732">
      <w:marLeft w:val="0"/>
      <w:marRight w:val="0"/>
      <w:marTop w:val="0"/>
      <w:marBottom w:val="0"/>
      <w:divBdr>
        <w:top w:val="none" w:sz="0" w:space="0" w:color="auto"/>
        <w:left w:val="none" w:sz="0" w:space="0" w:color="auto"/>
        <w:bottom w:val="none" w:sz="0" w:space="0" w:color="auto"/>
        <w:right w:val="none" w:sz="0" w:space="0" w:color="auto"/>
      </w:divBdr>
    </w:div>
    <w:div w:id="588345734">
      <w:marLeft w:val="0"/>
      <w:marRight w:val="0"/>
      <w:marTop w:val="0"/>
      <w:marBottom w:val="0"/>
      <w:divBdr>
        <w:top w:val="none" w:sz="0" w:space="0" w:color="auto"/>
        <w:left w:val="none" w:sz="0" w:space="0" w:color="auto"/>
        <w:bottom w:val="none" w:sz="0" w:space="0" w:color="auto"/>
        <w:right w:val="none" w:sz="0" w:space="0" w:color="auto"/>
      </w:divBdr>
    </w:div>
    <w:div w:id="588345736">
      <w:marLeft w:val="0"/>
      <w:marRight w:val="0"/>
      <w:marTop w:val="0"/>
      <w:marBottom w:val="0"/>
      <w:divBdr>
        <w:top w:val="none" w:sz="0" w:space="0" w:color="auto"/>
        <w:left w:val="none" w:sz="0" w:space="0" w:color="auto"/>
        <w:bottom w:val="none" w:sz="0" w:space="0" w:color="auto"/>
        <w:right w:val="none" w:sz="0" w:space="0" w:color="auto"/>
      </w:divBdr>
    </w:div>
    <w:div w:id="588345740">
      <w:marLeft w:val="0"/>
      <w:marRight w:val="0"/>
      <w:marTop w:val="0"/>
      <w:marBottom w:val="0"/>
      <w:divBdr>
        <w:top w:val="none" w:sz="0" w:space="0" w:color="auto"/>
        <w:left w:val="none" w:sz="0" w:space="0" w:color="auto"/>
        <w:bottom w:val="none" w:sz="0" w:space="0" w:color="auto"/>
        <w:right w:val="none" w:sz="0" w:space="0" w:color="auto"/>
      </w:divBdr>
    </w:div>
    <w:div w:id="588345745">
      <w:marLeft w:val="0"/>
      <w:marRight w:val="0"/>
      <w:marTop w:val="0"/>
      <w:marBottom w:val="0"/>
      <w:divBdr>
        <w:top w:val="none" w:sz="0" w:space="0" w:color="auto"/>
        <w:left w:val="none" w:sz="0" w:space="0" w:color="auto"/>
        <w:bottom w:val="none" w:sz="0" w:space="0" w:color="auto"/>
        <w:right w:val="none" w:sz="0" w:space="0" w:color="auto"/>
      </w:divBdr>
      <w:divsChild>
        <w:div w:id="588345725">
          <w:marLeft w:val="533"/>
          <w:marRight w:val="0"/>
          <w:marTop w:val="100"/>
          <w:marBottom w:val="0"/>
          <w:divBdr>
            <w:top w:val="none" w:sz="0" w:space="0" w:color="auto"/>
            <w:left w:val="none" w:sz="0" w:space="0" w:color="auto"/>
            <w:bottom w:val="none" w:sz="0" w:space="0" w:color="auto"/>
            <w:right w:val="none" w:sz="0" w:space="0" w:color="auto"/>
          </w:divBdr>
        </w:div>
        <w:div w:id="588345748">
          <w:marLeft w:val="533"/>
          <w:marRight w:val="0"/>
          <w:marTop w:val="100"/>
          <w:marBottom w:val="0"/>
          <w:divBdr>
            <w:top w:val="none" w:sz="0" w:space="0" w:color="auto"/>
            <w:left w:val="none" w:sz="0" w:space="0" w:color="auto"/>
            <w:bottom w:val="none" w:sz="0" w:space="0" w:color="auto"/>
            <w:right w:val="none" w:sz="0" w:space="0" w:color="auto"/>
          </w:divBdr>
        </w:div>
        <w:div w:id="588345824">
          <w:marLeft w:val="533"/>
          <w:marRight w:val="0"/>
          <w:marTop w:val="100"/>
          <w:marBottom w:val="0"/>
          <w:divBdr>
            <w:top w:val="none" w:sz="0" w:space="0" w:color="auto"/>
            <w:left w:val="none" w:sz="0" w:space="0" w:color="auto"/>
            <w:bottom w:val="none" w:sz="0" w:space="0" w:color="auto"/>
            <w:right w:val="none" w:sz="0" w:space="0" w:color="auto"/>
          </w:divBdr>
        </w:div>
      </w:divsChild>
    </w:div>
    <w:div w:id="588345749">
      <w:marLeft w:val="0"/>
      <w:marRight w:val="0"/>
      <w:marTop w:val="0"/>
      <w:marBottom w:val="0"/>
      <w:divBdr>
        <w:top w:val="none" w:sz="0" w:space="0" w:color="auto"/>
        <w:left w:val="none" w:sz="0" w:space="0" w:color="auto"/>
        <w:bottom w:val="none" w:sz="0" w:space="0" w:color="auto"/>
        <w:right w:val="none" w:sz="0" w:space="0" w:color="auto"/>
      </w:divBdr>
    </w:div>
    <w:div w:id="588345750">
      <w:marLeft w:val="0"/>
      <w:marRight w:val="0"/>
      <w:marTop w:val="0"/>
      <w:marBottom w:val="0"/>
      <w:divBdr>
        <w:top w:val="none" w:sz="0" w:space="0" w:color="auto"/>
        <w:left w:val="none" w:sz="0" w:space="0" w:color="auto"/>
        <w:bottom w:val="none" w:sz="0" w:space="0" w:color="auto"/>
        <w:right w:val="none" w:sz="0" w:space="0" w:color="auto"/>
      </w:divBdr>
    </w:div>
    <w:div w:id="588345751">
      <w:marLeft w:val="0"/>
      <w:marRight w:val="0"/>
      <w:marTop w:val="0"/>
      <w:marBottom w:val="0"/>
      <w:divBdr>
        <w:top w:val="none" w:sz="0" w:space="0" w:color="auto"/>
        <w:left w:val="none" w:sz="0" w:space="0" w:color="auto"/>
        <w:bottom w:val="none" w:sz="0" w:space="0" w:color="auto"/>
        <w:right w:val="none" w:sz="0" w:space="0" w:color="auto"/>
      </w:divBdr>
    </w:div>
    <w:div w:id="588345752">
      <w:marLeft w:val="0"/>
      <w:marRight w:val="0"/>
      <w:marTop w:val="0"/>
      <w:marBottom w:val="0"/>
      <w:divBdr>
        <w:top w:val="none" w:sz="0" w:space="0" w:color="auto"/>
        <w:left w:val="none" w:sz="0" w:space="0" w:color="auto"/>
        <w:bottom w:val="none" w:sz="0" w:space="0" w:color="auto"/>
        <w:right w:val="none" w:sz="0" w:space="0" w:color="auto"/>
      </w:divBdr>
    </w:div>
    <w:div w:id="588345754">
      <w:marLeft w:val="0"/>
      <w:marRight w:val="0"/>
      <w:marTop w:val="0"/>
      <w:marBottom w:val="0"/>
      <w:divBdr>
        <w:top w:val="none" w:sz="0" w:space="0" w:color="auto"/>
        <w:left w:val="none" w:sz="0" w:space="0" w:color="auto"/>
        <w:bottom w:val="none" w:sz="0" w:space="0" w:color="auto"/>
        <w:right w:val="none" w:sz="0" w:space="0" w:color="auto"/>
      </w:divBdr>
      <w:divsChild>
        <w:div w:id="588345747">
          <w:marLeft w:val="1166"/>
          <w:marRight w:val="0"/>
          <w:marTop w:val="100"/>
          <w:marBottom w:val="0"/>
          <w:divBdr>
            <w:top w:val="none" w:sz="0" w:space="0" w:color="auto"/>
            <w:left w:val="none" w:sz="0" w:space="0" w:color="auto"/>
            <w:bottom w:val="none" w:sz="0" w:space="0" w:color="auto"/>
            <w:right w:val="none" w:sz="0" w:space="0" w:color="auto"/>
          </w:divBdr>
        </w:div>
        <w:div w:id="588345793">
          <w:marLeft w:val="533"/>
          <w:marRight w:val="0"/>
          <w:marTop w:val="100"/>
          <w:marBottom w:val="0"/>
          <w:divBdr>
            <w:top w:val="none" w:sz="0" w:space="0" w:color="auto"/>
            <w:left w:val="none" w:sz="0" w:space="0" w:color="auto"/>
            <w:bottom w:val="none" w:sz="0" w:space="0" w:color="auto"/>
            <w:right w:val="none" w:sz="0" w:space="0" w:color="auto"/>
          </w:divBdr>
        </w:div>
        <w:div w:id="588345806">
          <w:marLeft w:val="1166"/>
          <w:marRight w:val="0"/>
          <w:marTop w:val="100"/>
          <w:marBottom w:val="0"/>
          <w:divBdr>
            <w:top w:val="none" w:sz="0" w:space="0" w:color="auto"/>
            <w:left w:val="none" w:sz="0" w:space="0" w:color="auto"/>
            <w:bottom w:val="none" w:sz="0" w:space="0" w:color="auto"/>
            <w:right w:val="none" w:sz="0" w:space="0" w:color="auto"/>
          </w:divBdr>
        </w:div>
      </w:divsChild>
    </w:div>
    <w:div w:id="588345755">
      <w:marLeft w:val="0"/>
      <w:marRight w:val="0"/>
      <w:marTop w:val="0"/>
      <w:marBottom w:val="0"/>
      <w:divBdr>
        <w:top w:val="none" w:sz="0" w:space="0" w:color="auto"/>
        <w:left w:val="none" w:sz="0" w:space="0" w:color="auto"/>
        <w:bottom w:val="none" w:sz="0" w:space="0" w:color="auto"/>
        <w:right w:val="none" w:sz="0" w:space="0" w:color="auto"/>
      </w:divBdr>
    </w:div>
    <w:div w:id="588345756">
      <w:marLeft w:val="0"/>
      <w:marRight w:val="0"/>
      <w:marTop w:val="0"/>
      <w:marBottom w:val="0"/>
      <w:divBdr>
        <w:top w:val="none" w:sz="0" w:space="0" w:color="auto"/>
        <w:left w:val="none" w:sz="0" w:space="0" w:color="auto"/>
        <w:bottom w:val="none" w:sz="0" w:space="0" w:color="auto"/>
        <w:right w:val="none" w:sz="0" w:space="0" w:color="auto"/>
      </w:divBdr>
      <w:divsChild>
        <w:div w:id="588345720">
          <w:marLeft w:val="1800"/>
          <w:marRight w:val="0"/>
          <w:marTop w:val="86"/>
          <w:marBottom w:val="0"/>
          <w:divBdr>
            <w:top w:val="none" w:sz="0" w:space="0" w:color="auto"/>
            <w:left w:val="none" w:sz="0" w:space="0" w:color="auto"/>
            <w:bottom w:val="none" w:sz="0" w:space="0" w:color="auto"/>
            <w:right w:val="none" w:sz="0" w:space="0" w:color="auto"/>
          </w:divBdr>
        </w:div>
        <w:div w:id="588345735">
          <w:marLeft w:val="547"/>
          <w:marRight w:val="0"/>
          <w:marTop w:val="134"/>
          <w:marBottom w:val="0"/>
          <w:divBdr>
            <w:top w:val="none" w:sz="0" w:space="0" w:color="auto"/>
            <w:left w:val="none" w:sz="0" w:space="0" w:color="auto"/>
            <w:bottom w:val="none" w:sz="0" w:space="0" w:color="auto"/>
            <w:right w:val="none" w:sz="0" w:space="0" w:color="auto"/>
          </w:divBdr>
        </w:div>
        <w:div w:id="588345760">
          <w:marLeft w:val="1166"/>
          <w:marRight w:val="0"/>
          <w:marTop w:val="96"/>
          <w:marBottom w:val="0"/>
          <w:divBdr>
            <w:top w:val="none" w:sz="0" w:space="0" w:color="auto"/>
            <w:left w:val="none" w:sz="0" w:space="0" w:color="auto"/>
            <w:bottom w:val="none" w:sz="0" w:space="0" w:color="auto"/>
            <w:right w:val="none" w:sz="0" w:space="0" w:color="auto"/>
          </w:divBdr>
        </w:div>
        <w:div w:id="588345767">
          <w:marLeft w:val="1166"/>
          <w:marRight w:val="0"/>
          <w:marTop w:val="96"/>
          <w:marBottom w:val="0"/>
          <w:divBdr>
            <w:top w:val="none" w:sz="0" w:space="0" w:color="auto"/>
            <w:left w:val="none" w:sz="0" w:space="0" w:color="auto"/>
            <w:bottom w:val="none" w:sz="0" w:space="0" w:color="auto"/>
            <w:right w:val="none" w:sz="0" w:space="0" w:color="auto"/>
          </w:divBdr>
        </w:div>
        <w:div w:id="588345778">
          <w:marLeft w:val="1800"/>
          <w:marRight w:val="0"/>
          <w:marTop w:val="86"/>
          <w:marBottom w:val="0"/>
          <w:divBdr>
            <w:top w:val="none" w:sz="0" w:space="0" w:color="auto"/>
            <w:left w:val="none" w:sz="0" w:space="0" w:color="auto"/>
            <w:bottom w:val="none" w:sz="0" w:space="0" w:color="auto"/>
            <w:right w:val="none" w:sz="0" w:space="0" w:color="auto"/>
          </w:divBdr>
        </w:div>
        <w:div w:id="588345781">
          <w:marLeft w:val="1800"/>
          <w:marRight w:val="0"/>
          <w:marTop w:val="86"/>
          <w:marBottom w:val="0"/>
          <w:divBdr>
            <w:top w:val="none" w:sz="0" w:space="0" w:color="auto"/>
            <w:left w:val="none" w:sz="0" w:space="0" w:color="auto"/>
            <w:bottom w:val="none" w:sz="0" w:space="0" w:color="auto"/>
            <w:right w:val="none" w:sz="0" w:space="0" w:color="auto"/>
          </w:divBdr>
        </w:div>
        <w:div w:id="588345786">
          <w:marLeft w:val="1800"/>
          <w:marRight w:val="0"/>
          <w:marTop w:val="86"/>
          <w:marBottom w:val="0"/>
          <w:divBdr>
            <w:top w:val="none" w:sz="0" w:space="0" w:color="auto"/>
            <w:left w:val="none" w:sz="0" w:space="0" w:color="auto"/>
            <w:bottom w:val="none" w:sz="0" w:space="0" w:color="auto"/>
            <w:right w:val="none" w:sz="0" w:space="0" w:color="auto"/>
          </w:divBdr>
        </w:div>
        <w:div w:id="588345795">
          <w:marLeft w:val="1800"/>
          <w:marRight w:val="0"/>
          <w:marTop w:val="86"/>
          <w:marBottom w:val="0"/>
          <w:divBdr>
            <w:top w:val="none" w:sz="0" w:space="0" w:color="auto"/>
            <w:left w:val="none" w:sz="0" w:space="0" w:color="auto"/>
            <w:bottom w:val="none" w:sz="0" w:space="0" w:color="auto"/>
            <w:right w:val="none" w:sz="0" w:space="0" w:color="auto"/>
          </w:divBdr>
        </w:div>
        <w:div w:id="588345816">
          <w:marLeft w:val="1166"/>
          <w:marRight w:val="0"/>
          <w:marTop w:val="96"/>
          <w:marBottom w:val="0"/>
          <w:divBdr>
            <w:top w:val="none" w:sz="0" w:space="0" w:color="auto"/>
            <w:left w:val="none" w:sz="0" w:space="0" w:color="auto"/>
            <w:bottom w:val="none" w:sz="0" w:space="0" w:color="auto"/>
            <w:right w:val="none" w:sz="0" w:space="0" w:color="auto"/>
          </w:divBdr>
        </w:div>
        <w:div w:id="588345817">
          <w:marLeft w:val="1800"/>
          <w:marRight w:val="0"/>
          <w:marTop w:val="86"/>
          <w:marBottom w:val="0"/>
          <w:divBdr>
            <w:top w:val="none" w:sz="0" w:space="0" w:color="auto"/>
            <w:left w:val="none" w:sz="0" w:space="0" w:color="auto"/>
            <w:bottom w:val="none" w:sz="0" w:space="0" w:color="auto"/>
            <w:right w:val="none" w:sz="0" w:space="0" w:color="auto"/>
          </w:divBdr>
        </w:div>
      </w:divsChild>
    </w:div>
    <w:div w:id="588345758">
      <w:marLeft w:val="0"/>
      <w:marRight w:val="0"/>
      <w:marTop w:val="0"/>
      <w:marBottom w:val="0"/>
      <w:divBdr>
        <w:top w:val="none" w:sz="0" w:space="0" w:color="auto"/>
        <w:left w:val="none" w:sz="0" w:space="0" w:color="auto"/>
        <w:bottom w:val="none" w:sz="0" w:space="0" w:color="auto"/>
        <w:right w:val="none" w:sz="0" w:space="0" w:color="auto"/>
      </w:divBdr>
    </w:div>
    <w:div w:id="588345762">
      <w:marLeft w:val="0"/>
      <w:marRight w:val="0"/>
      <w:marTop w:val="0"/>
      <w:marBottom w:val="0"/>
      <w:divBdr>
        <w:top w:val="none" w:sz="0" w:space="0" w:color="auto"/>
        <w:left w:val="none" w:sz="0" w:space="0" w:color="auto"/>
        <w:bottom w:val="none" w:sz="0" w:space="0" w:color="auto"/>
        <w:right w:val="none" w:sz="0" w:space="0" w:color="auto"/>
      </w:divBdr>
      <w:divsChild>
        <w:div w:id="588345743">
          <w:marLeft w:val="533"/>
          <w:marRight w:val="0"/>
          <w:marTop w:val="100"/>
          <w:marBottom w:val="0"/>
          <w:divBdr>
            <w:top w:val="none" w:sz="0" w:space="0" w:color="auto"/>
            <w:left w:val="none" w:sz="0" w:space="0" w:color="auto"/>
            <w:bottom w:val="none" w:sz="0" w:space="0" w:color="auto"/>
            <w:right w:val="none" w:sz="0" w:space="0" w:color="auto"/>
          </w:divBdr>
        </w:div>
        <w:div w:id="588345800">
          <w:marLeft w:val="533"/>
          <w:marRight w:val="0"/>
          <w:marTop w:val="100"/>
          <w:marBottom w:val="0"/>
          <w:divBdr>
            <w:top w:val="none" w:sz="0" w:space="0" w:color="auto"/>
            <w:left w:val="none" w:sz="0" w:space="0" w:color="auto"/>
            <w:bottom w:val="none" w:sz="0" w:space="0" w:color="auto"/>
            <w:right w:val="none" w:sz="0" w:space="0" w:color="auto"/>
          </w:divBdr>
        </w:div>
        <w:div w:id="588345820">
          <w:marLeft w:val="533"/>
          <w:marRight w:val="0"/>
          <w:marTop w:val="100"/>
          <w:marBottom w:val="0"/>
          <w:divBdr>
            <w:top w:val="none" w:sz="0" w:space="0" w:color="auto"/>
            <w:left w:val="none" w:sz="0" w:space="0" w:color="auto"/>
            <w:bottom w:val="none" w:sz="0" w:space="0" w:color="auto"/>
            <w:right w:val="none" w:sz="0" w:space="0" w:color="auto"/>
          </w:divBdr>
        </w:div>
      </w:divsChild>
    </w:div>
    <w:div w:id="588345764">
      <w:marLeft w:val="0"/>
      <w:marRight w:val="0"/>
      <w:marTop w:val="0"/>
      <w:marBottom w:val="0"/>
      <w:divBdr>
        <w:top w:val="none" w:sz="0" w:space="0" w:color="auto"/>
        <w:left w:val="none" w:sz="0" w:space="0" w:color="auto"/>
        <w:bottom w:val="none" w:sz="0" w:space="0" w:color="auto"/>
        <w:right w:val="none" w:sz="0" w:space="0" w:color="auto"/>
      </w:divBdr>
      <w:divsChild>
        <w:div w:id="588345738">
          <w:marLeft w:val="533"/>
          <w:marRight w:val="0"/>
          <w:marTop w:val="100"/>
          <w:marBottom w:val="0"/>
          <w:divBdr>
            <w:top w:val="none" w:sz="0" w:space="0" w:color="auto"/>
            <w:left w:val="none" w:sz="0" w:space="0" w:color="auto"/>
            <w:bottom w:val="none" w:sz="0" w:space="0" w:color="auto"/>
            <w:right w:val="none" w:sz="0" w:space="0" w:color="auto"/>
          </w:divBdr>
        </w:div>
        <w:div w:id="588345761">
          <w:marLeft w:val="533"/>
          <w:marRight w:val="0"/>
          <w:marTop w:val="100"/>
          <w:marBottom w:val="0"/>
          <w:divBdr>
            <w:top w:val="none" w:sz="0" w:space="0" w:color="auto"/>
            <w:left w:val="none" w:sz="0" w:space="0" w:color="auto"/>
            <w:bottom w:val="none" w:sz="0" w:space="0" w:color="auto"/>
            <w:right w:val="none" w:sz="0" w:space="0" w:color="auto"/>
          </w:divBdr>
        </w:div>
        <w:div w:id="588345787">
          <w:marLeft w:val="533"/>
          <w:marRight w:val="0"/>
          <w:marTop w:val="100"/>
          <w:marBottom w:val="0"/>
          <w:divBdr>
            <w:top w:val="none" w:sz="0" w:space="0" w:color="auto"/>
            <w:left w:val="none" w:sz="0" w:space="0" w:color="auto"/>
            <w:bottom w:val="none" w:sz="0" w:space="0" w:color="auto"/>
            <w:right w:val="none" w:sz="0" w:space="0" w:color="auto"/>
          </w:divBdr>
        </w:div>
        <w:div w:id="588345812">
          <w:marLeft w:val="533"/>
          <w:marRight w:val="0"/>
          <w:marTop w:val="100"/>
          <w:marBottom w:val="0"/>
          <w:divBdr>
            <w:top w:val="none" w:sz="0" w:space="0" w:color="auto"/>
            <w:left w:val="none" w:sz="0" w:space="0" w:color="auto"/>
            <w:bottom w:val="none" w:sz="0" w:space="0" w:color="auto"/>
            <w:right w:val="none" w:sz="0" w:space="0" w:color="auto"/>
          </w:divBdr>
        </w:div>
      </w:divsChild>
    </w:div>
    <w:div w:id="588345768">
      <w:marLeft w:val="0"/>
      <w:marRight w:val="0"/>
      <w:marTop w:val="0"/>
      <w:marBottom w:val="0"/>
      <w:divBdr>
        <w:top w:val="none" w:sz="0" w:space="0" w:color="auto"/>
        <w:left w:val="none" w:sz="0" w:space="0" w:color="auto"/>
        <w:bottom w:val="none" w:sz="0" w:space="0" w:color="auto"/>
        <w:right w:val="none" w:sz="0" w:space="0" w:color="auto"/>
      </w:divBdr>
      <w:divsChild>
        <w:div w:id="588345733">
          <w:marLeft w:val="533"/>
          <w:marRight w:val="0"/>
          <w:marTop w:val="100"/>
          <w:marBottom w:val="0"/>
          <w:divBdr>
            <w:top w:val="none" w:sz="0" w:space="0" w:color="auto"/>
            <w:left w:val="none" w:sz="0" w:space="0" w:color="auto"/>
            <w:bottom w:val="none" w:sz="0" w:space="0" w:color="auto"/>
            <w:right w:val="none" w:sz="0" w:space="0" w:color="auto"/>
          </w:divBdr>
        </w:div>
        <w:div w:id="588345765">
          <w:marLeft w:val="533"/>
          <w:marRight w:val="0"/>
          <w:marTop w:val="100"/>
          <w:marBottom w:val="0"/>
          <w:divBdr>
            <w:top w:val="none" w:sz="0" w:space="0" w:color="auto"/>
            <w:left w:val="none" w:sz="0" w:space="0" w:color="auto"/>
            <w:bottom w:val="none" w:sz="0" w:space="0" w:color="auto"/>
            <w:right w:val="none" w:sz="0" w:space="0" w:color="auto"/>
          </w:divBdr>
        </w:div>
        <w:div w:id="588345809">
          <w:marLeft w:val="533"/>
          <w:marRight w:val="0"/>
          <w:marTop w:val="100"/>
          <w:marBottom w:val="0"/>
          <w:divBdr>
            <w:top w:val="none" w:sz="0" w:space="0" w:color="auto"/>
            <w:left w:val="none" w:sz="0" w:space="0" w:color="auto"/>
            <w:bottom w:val="none" w:sz="0" w:space="0" w:color="auto"/>
            <w:right w:val="none" w:sz="0" w:space="0" w:color="auto"/>
          </w:divBdr>
        </w:div>
      </w:divsChild>
    </w:div>
    <w:div w:id="588345769">
      <w:marLeft w:val="0"/>
      <w:marRight w:val="0"/>
      <w:marTop w:val="0"/>
      <w:marBottom w:val="0"/>
      <w:divBdr>
        <w:top w:val="none" w:sz="0" w:space="0" w:color="auto"/>
        <w:left w:val="none" w:sz="0" w:space="0" w:color="auto"/>
        <w:bottom w:val="none" w:sz="0" w:space="0" w:color="auto"/>
        <w:right w:val="none" w:sz="0" w:space="0" w:color="auto"/>
      </w:divBdr>
    </w:div>
    <w:div w:id="588345770">
      <w:marLeft w:val="0"/>
      <w:marRight w:val="0"/>
      <w:marTop w:val="0"/>
      <w:marBottom w:val="0"/>
      <w:divBdr>
        <w:top w:val="none" w:sz="0" w:space="0" w:color="auto"/>
        <w:left w:val="none" w:sz="0" w:space="0" w:color="auto"/>
        <w:bottom w:val="none" w:sz="0" w:space="0" w:color="auto"/>
        <w:right w:val="none" w:sz="0" w:space="0" w:color="auto"/>
      </w:divBdr>
    </w:div>
    <w:div w:id="588345771">
      <w:marLeft w:val="0"/>
      <w:marRight w:val="0"/>
      <w:marTop w:val="0"/>
      <w:marBottom w:val="0"/>
      <w:divBdr>
        <w:top w:val="none" w:sz="0" w:space="0" w:color="auto"/>
        <w:left w:val="none" w:sz="0" w:space="0" w:color="auto"/>
        <w:bottom w:val="none" w:sz="0" w:space="0" w:color="auto"/>
        <w:right w:val="none" w:sz="0" w:space="0" w:color="auto"/>
      </w:divBdr>
      <w:divsChild>
        <w:div w:id="588345822">
          <w:marLeft w:val="0"/>
          <w:marRight w:val="0"/>
          <w:marTop w:val="0"/>
          <w:marBottom w:val="0"/>
          <w:divBdr>
            <w:top w:val="none" w:sz="0" w:space="0" w:color="auto"/>
            <w:left w:val="none" w:sz="0" w:space="0" w:color="auto"/>
            <w:bottom w:val="none" w:sz="0" w:space="0" w:color="auto"/>
            <w:right w:val="none" w:sz="0" w:space="0" w:color="auto"/>
          </w:divBdr>
          <w:divsChild>
            <w:div w:id="588345805">
              <w:marLeft w:val="0"/>
              <w:marRight w:val="0"/>
              <w:marTop w:val="0"/>
              <w:marBottom w:val="0"/>
              <w:divBdr>
                <w:top w:val="none" w:sz="0" w:space="0" w:color="auto"/>
                <w:left w:val="none" w:sz="0" w:space="0" w:color="auto"/>
                <w:bottom w:val="none" w:sz="0" w:space="0" w:color="auto"/>
                <w:right w:val="none" w:sz="0" w:space="0" w:color="auto"/>
              </w:divBdr>
              <w:divsChild>
                <w:div w:id="588345807">
                  <w:marLeft w:val="0"/>
                  <w:marRight w:val="0"/>
                  <w:marTop w:val="0"/>
                  <w:marBottom w:val="0"/>
                  <w:divBdr>
                    <w:top w:val="none" w:sz="0" w:space="0" w:color="auto"/>
                    <w:left w:val="none" w:sz="0" w:space="0" w:color="auto"/>
                    <w:bottom w:val="none" w:sz="0" w:space="0" w:color="auto"/>
                    <w:right w:val="none" w:sz="0" w:space="0" w:color="auto"/>
                  </w:divBdr>
                  <w:divsChild>
                    <w:div w:id="588345803">
                      <w:marLeft w:val="0"/>
                      <w:marRight w:val="0"/>
                      <w:marTop w:val="0"/>
                      <w:marBottom w:val="0"/>
                      <w:divBdr>
                        <w:top w:val="none" w:sz="0" w:space="0" w:color="auto"/>
                        <w:left w:val="none" w:sz="0" w:space="0" w:color="auto"/>
                        <w:bottom w:val="none" w:sz="0" w:space="0" w:color="auto"/>
                        <w:right w:val="none" w:sz="0" w:space="0" w:color="auto"/>
                      </w:divBdr>
                      <w:divsChild>
                        <w:div w:id="588345785">
                          <w:marLeft w:val="0"/>
                          <w:marRight w:val="0"/>
                          <w:marTop w:val="0"/>
                          <w:marBottom w:val="0"/>
                          <w:divBdr>
                            <w:top w:val="none" w:sz="0" w:space="0" w:color="auto"/>
                            <w:left w:val="none" w:sz="0" w:space="0" w:color="auto"/>
                            <w:bottom w:val="none" w:sz="0" w:space="0" w:color="auto"/>
                            <w:right w:val="none" w:sz="0" w:space="0" w:color="auto"/>
                          </w:divBdr>
                          <w:divsChild>
                            <w:div w:id="588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45772">
      <w:marLeft w:val="0"/>
      <w:marRight w:val="0"/>
      <w:marTop w:val="0"/>
      <w:marBottom w:val="0"/>
      <w:divBdr>
        <w:top w:val="none" w:sz="0" w:space="0" w:color="auto"/>
        <w:left w:val="none" w:sz="0" w:space="0" w:color="auto"/>
        <w:bottom w:val="none" w:sz="0" w:space="0" w:color="auto"/>
        <w:right w:val="none" w:sz="0" w:space="0" w:color="auto"/>
      </w:divBdr>
    </w:div>
    <w:div w:id="588345773">
      <w:marLeft w:val="0"/>
      <w:marRight w:val="0"/>
      <w:marTop w:val="0"/>
      <w:marBottom w:val="0"/>
      <w:divBdr>
        <w:top w:val="none" w:sz="0" w:space="0" w:color="auto"/>
        <w:left w:val="none" w:sz="0" w:space="0" w:color="auto"/>
        <w:bottom w:val="none" w:sz="0" w:space="0" w:color="auto"/>
        <w:right w:val="none" w:sz="0" w:space="0" w:color="auto"/>
      </w:divBdr>
      <w:divsChild>
        <w:div w:id="588345797">
          <w:marLeft w:val="0"/>
          <w:marRight w:val="0"/>
          <w:marTop w:val="0"/>
          <w:marBottom w:val="0"/>
          <w:divBdr>
            <w:top w:val="none" w:sz="0" w:space="0" w:color="auto"/>
            <w:left w:val="none" w:sz="0" w:space="0" w:color="auto"/>
            <w:bottom w:val="none" w:sz="0" w:space="0" w:color="auto"/>
            <w:right w:val="none" w:sz="0" w:space="0" w:color="auto"/>
          </w:divBdr>
          <w:divsChild>
            <w:div w:id="588345739">
              <w:marLeft w:val="0"/>
              <w:marRight w:val="0"/>
              <w:marTop w:val="0"/>
              <w:marBottom w:val="0"/>
              <w:divBdr>
                <w:top w:val="none" w:sz="0" w:space="0" w:color="auto"/>
                <w:left w:val="none" w:sz="0" w:space="0" w:color="auto"/>
                <w:bottom w:val="none" w:sz="0" w:space="0" w:color="auto"/>
                <w:right w:val="none" w:sz="0" w:space="0" w:color="auto"/>
              </w:divBdr>
              <w:divsChild>
                <w:div w:id="588345818">
                  <w:marLeft w:val="0"/>
                  <w:marRight w:val="0"/>
                  <w:marTop w:val="0"/>
                  <w:marBottom w:val="0"/>
                  <w:divBdr>
                    <w:top w:val="none" w:sz="0" w:space="0" w:color="auto"/>
                    <w:left w:val="none" w:sz="0" w:space="0" w:color="auto"/>
                    <w:bottom w:val="none" w:sz="0" w:space="0" w:color="auto"/>
                    <w:right w:val="none" w:sz="0" w:space="0" w:color="auto"/>
                  </w:divBdr>
                  <w:divsChild>
                    <w:div w:id="588345763">
                      <w:marLeft w:val="0"/>
                      <w:marRight w:val="0"/>
                      <w:marTop w:val="0"/>
                      <w:marBottom w:val="0"/>
                      <w:divBdr>
                        <w:top w:val="none" w:sz="0" w:space="0" w:color="auto"/>
                        <w:left w:val="none" w:sz="0" w:space="0" w:color="auto"/>
                        <w:bottom w:val="none" w:sz="0" w:space="0" w:color="auto"/>
                        <w:right w:val="none" w:sz="0" w:space="0" w:color="auto"/>
                      </w:divBdr>
                      <w:divsChild>
                        <w:div w:id="588345744">
                          <w:marLeft w:val="0"/>
                          <w:marRight w:val="0"/>
                          <w:marTop w:val="0"/>
                          <w:marBottom w:val="0"/>
                          <w:divBdr>
                            <w:top w:val="none" w:sz="0" w:space="0" w:color="auto"/>
                            <w:left w:val="none" w:sz="0" w:space="0" w:color="auto"/>
                            <w:bottom w:val="none" w:sz="0" w:space="0" w:color="auto"/>
                            <w:right w:val="none" w:sz="0" w:space="0" w:color="auto"/>
                          </w:divBdr>
                          <w:divsChild>
                            <w:div w:id="5883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45774">
      <w:marLeft w:val="0"/>
      <w:marRight w:val="0"/>
      <w:marTop w:val="0"/>
      <w:marBottom w:val="0"/>
      <w:divBdr>
        <w:top w:val="none" w:sz="0" w:space="0" w:color="auto"/>
        <w:left w:val="none" w:sz="0" w:space="0" w:color="auto"/>
        <w:bottom w:val="none" w:sz="0" w:space="0" w:color="auto"/>
        <w:right w:val="none" w:sz="0" w:space="0" w:color="auto"/>
      </w:divBdr>
    </w:div>
    <w:div w:id="588345776">
      <w:marLeft w:val="0"/>
      <w:marRight w:val="0"/>
      <w:marTop w:val="0"/>
      <w:marBottom w:val="0"/>
      <w:divBdr>
        <w:top w:val="none" w:sz="0" w:space="0" w:color="auto"/>
        <w:left w:val="none" w:sz="0" w:space="0" w:color="auto"/>
        <w:bottom w:val="none" w:sz="0" w:space="0" w:color="auto"/>
        <w:right w:val="none" w:sz="0" w:space="0" w:color="auto"/>
      </w:divBdr>
    </w:div>
    <w:div w:id="588345777">
      <w:marLeft w:val="0"/>
      <w:marRight w:val="0"/>
      <w:marTop w:val="0"/>
      <w:marBottom w:val="0"/>
      <w:divBdr>
        <w:top w:val="none" w:sz="0" w:space="0" w:color="auto"/>
        <w:left w:val="none" w:sz="0" w:space="0" w:color="auto"/>
        <w:bottom w:val="none" w:sz="0" w:space="0" w:color="auto"/>
        <w:right w:val="none" w:sz="0" w:space="0" w:color="auto"/>
      </w:divBdr>
    </w:div>
    <w:div w:id="588345780">
      <w:marLeft w:val="0"/>
      <w:marRight w:val="0"/>
      <w:marTop w:val="0"/>
      <w:marBottom w:val="0"/>
      <w:divBdr>
        <w:top w:val="none" w:sz="0" w:space="0" w:color="auto"/>
        <w:left w:val="none" w:sz="0" w:space="0" w:color="auto"/>
        <w:bottom w:val="none" w:sz="0" w:space="0" w:color="auto"/>
        <w:right w:val="none" w:sz="0" w:space="0" w:color="auto"/>
      </w:divBdr>
    </w:div>
    <w:div w:id="588345782">
      <w:marLeft w:val="0"/>
      <w:marRight w:val="0"/>
      <w:marTop w:val="0"/>
      <w:marBottom w:val="0"/>
      <w:divBdr>
        <w:top w:val="none" w:sz="0" w:space="0" w:color="auto"/>
        <w:left w:val="none" w:sz="0" w:space="0" w:color="auto"/>
        <w:bottom w:val="none" w:sz="0" w:space="0" w:color="auto"/>
        <w:right w:val="none" w:sz="0" w:space="0" w:color="auto"/>
      </w:divBdr>
      <w:divsChild>
        <w:div w:id="588345718">
          <w:marLeft w:val="533"/>
          <w:marRight w:val="0"/>
          <w:marTop w:val="100"/>
          <w:marBottom w:val="0"/>
          <w:divBdr>
            <w:top w:val="none" w:sz="0" w:space="0" w:color="auto"/>
            <w:left w:val="none" w:sz="0" w:space="0" w:color="auto"/>
            <w:bottom w:val="none" w:sz="0" w:space="0" w:color="auto"/>
            <w:right w:val="none" w:sz="0" w:space="0" w:color="auto"/>
          </w:divBdr>
        </w:div>
        <w:div w:id="588345719">
          <w:marLeft w:val="533"/>
          <w:marRight w:val="0"/>
          <w:marTop w:val="100"/>
          <w:marBottom w:val="0"/>
          <w:divBdr>
            <w:top w:val="none" w:sz="0" w:space="0" w:color="auto"/>
            <w:left w:val="none" w:sz="0" w:space="0" w:color="auto"/>
            <w:bottom w:val="none" w:sz="0" w:space="0" w:color="auto"/>
            <w:right w:val="none" w:sz="0" w:space="0" w:color="auto"/>
          </w:divBdr>
        </w:div>
        <w:div w:id="588345757">
          <w:marLeft w:val="533"/>
          <w:marRight w:val="0"/>
          <w:marTop w:val="100"/>
          <w:marBottom w:val="0"/>
          <w:divBdr>
            <w:top w:val="none" w:sz="0" w:space="0" w:color="auto"/>
            <w:left w:val="none" w:sz="0" w:space="0" w:color="auto"/>
            <w:bottom w:val="none" w:sz="0" w:space="0" w:color="auto"/>
            <w:right w:val="none" w:sz="0" w:space="0" w:color="auto"/>
          </w:divBdr>
        </w:div>
        <w:div w:id="588345789">
          <w:marLeft w:val="533"/>
          <w:marRight w:val="0"/>
          <w:marTop w:val="100"/>
          <w:marBottom w:val="0"/>
          <w:divBdr>
            <w:top w:val="none" w:sz="0" w:space="0" w:color="auto"/>
            <w:left w:val="none" w:sz="0" w:space="0" w:color="auto"/>
            <w:bottom w:val="none" w:sz="0" w:space="0" w:color="auto"/>
            <w:right w:val="none" w:sz="0" w:space="0" w:color="auto"/>
          </w:divBdr>
        </w:div>
      </w:divsChild>
    </w:div>
    <w:div w:id="588345783">
      <w:marLeft w:val="0"/>
      <w:marRight w:val="0"/>
      <w:marTop w:val="0"/>
      <w:marBottom w:val="0"/>
      <w:divBdr>
        <w:top w:val="none" w:sz="0" w:space="0" w:color="auto"/>
        <w:left w:val="none" w:sz="0" w:space="0" w:color="auto"/>
        <w:bottom w:val="none" w:sz="0" w:space="0" w:color="auto"/>
        <w:right w:val="none" w:sz="0" w:space="0" w:color="auto"/>
      </w:divBdr>
    </w:div>
    <w:div w:id="588345790">
      <w:marLeft w:val="0"/>
      <w:marRight w:val="0"/>
      <w:marTop w:val="0"/>
      <w:marBottom w:val="0"/>
      <w:divBdr>
        <w:top w:val="none" w:sz="0" w:space="0" w:color="auto"/>
        <w:left w:val="none" w:sz="0" w:space="0" w:color="auto"/>
        <w:bottom w:val="none" w:sz="0" w:space="0" w:color="auto"/>
        <w:right w:val="none" w:sz="0" w:space="0" w:color="auto"/>
      </w:divBdr>
      <w:divsChild>
        <w:div w:id="588345746">
          <w:marLeft w:val="1714"/>
          <w:marRight w:val="0"/>
          <w:marTop w:val="86"/>
          <w:marBottom w:val="0"/>
          <w:divBdr>
            <w:top w:val="none" w:sz="0" w:space="0" w:color="auto"/>
            <w:left w:val="none" w:sz="0" w:space="0" w:color="auto"/>
            <w:bottom w:val="none" w:sz="0" w:space="0" w:color="auto"/>
            <w:right w:val="none" w:sz="0" w:space="0" w:color="auto"/>
          </w:divBdr>
        </w:div>
        <w:div w:id="588345753">
          <w:marLeft w:val="1714"/>
          <w:marRight w:val="0"/>
          <w:marTop w:val="86"/>
          <w:marBottom w:val="0"/>
          <w:divBdr>
            <w:top w:val="none" w:sz="0" w:space="0" w:color="auto"/>
            <w:left w:val="none" w:sz="0" w:space="0" w:color="auto"/>
            <w:bottom w:val="none" w:sz="0" w:space="0" w:color="auto"/>
            <w:right w:val="none" w:sz="0" w:space="0" w:color="auto"/>
          </w:divBdr>
        </w:div>
        <w:div w:id="588345779">
          <w:marLeft w:val="1714"/>
          <w:marRight w:val="0"/>
          <w:marTop w:val="86"/>
          <w:marBottom w:val="0"/>
          <w:divBdr>
            <w:top w:val="none" w:sz="0" w:space="0" w:color="auto"/>
            <w:left w:val="none" w:sz="0" w:space="0" w:color="auto"/>
            <w:bottom w:val="none" w:sz="0" w:space="0" w:color="auto"/>
            <w:right w:val="none" w:sz="0" w:space="0" w:color="auto"/>
          </w:divBdr>
        </w:div>
        <w:div w:id="588345784">
          <w:marLeft w:val="1166"/>
          <w:marRight w:val="0"/>
          <w:marTop w:val="96"/>
          <w:marBottom w:val="0"/>
          <w:divBdr>
            <w:top w:val="none" w:sz="0" w:space="0" w:color="auto"/>
            <w:left w:val="none" w:sz="0" w:space="0" w:color="auto"/>
            <w:bottom w:val="none" w:sz="0" w:space="0" w:color="auto"/>
            <w:right w:val="none" w:sz="0" w:space="0" w:color="auto"/>
          </w:divBdr>
        </w:div>
        <w:div w:id="588345788">
          <w:marLeft w:val="1714"/>
          <w:marRight w:val="0"/>
          <w:marTop w:val="86"/>
          <w:marBottom w:val="0"/>
          <w:divBdr>
            <w:top w:val="none" w:sz="0" w:space="0" w:color="auto"/>
            <w:left w:val="none" w:sz="0" w:space="0" w:color="auto"/>
            <w:bottom w:val="none" w:sz="0" w:space="0" w:color="auto"/>
            <w:right w:val="none" w:sz="0" w:space="0" w:color="auto"/>
          </w:divBdr>
        </w:div>
        <w:div w:id="588345791">
          <w:marLeft w:val="1714"/>
          <w:marRight w:val="0"/>
          <w:marTop w:val="86"/>
          <w:marBottom w:val="0"/>
          <w:divBdr>
            <w:top w:val="none" w:sz="0" w:space="0" w:color="auto"/>
            <w:left w:val="none" w:sz="0" w:space="0" w:color="auto"/>
            <w:bottom w:val="none" w:sz="0" w:space="0" w:color="auto"/>
            <w:right w:val="none" w:sz="0" w:space="0" w:color="auto"/>
          </w:divBdr>
        </w:div>
        <w:div w:id="588345794">
          <w:marLeft w:val="1166"/>
          <w:marRight w:val="0"/>
          <w:marTop w:val="96"/>
          <w:marBottom w:val="0"/>
          <w:divBdr>
            <w:top w:val="none" w:sz="0" w:space="0" w:color="auto"/>
            <w:left w:val="none" w:sz="0" w:space="0" w:color="auto"/>
            <w:bottom w:val="none" w:sz="0" w:space="0" w:color="auto"/>
            <w:right w:val="none" w:sz="0" w:space="0" w:color="auto"/>
          </w:divBdr>
        </w:div>
      </w:divsChild>
    </w:div>
    <w:div w:id="588345792">
      <w:marLeft w:val="0"/>
      <w:marRight w:val="0"/>
      <w:marTop w:val="0"/>
      <w:marBottom w:val="0"/>
      <w:divBdr>
        <w:top w:val="none" w:sz="0" w:space="0" w:color="auto"/>
        <w:left w:val="none" w:sz="0" w:space="0" w:color="auto"/>
        <w:bottom w:val="none" w:sz="0" w:space="0" w:color="auto"/>
        <w:right w:val="none" w:sz="0" w:space="0" w:color="auto"/>
      </w:divBdr>
    </w:div>
    <w:div w:id="588345798">
      <w:marLeft w:val="0"/>
      <w:marRight w:val="0"/>
      <w:marTop w:val="0"/>
      <w:marBottom w:val="0"/>
      <w:divBdr>
        <w:top w:val="none" w:sz="0" w:space="0" w:color="auto"/>
        <w:left w:val="none" w:sz="0" w:space="0" w:color="auto"/>
        <w:bottom w:val="none" w:sz="0" w:space="0" w:color="auto"/>
        <w:right w:val="none" w:sz="0" w:space="0" w:color="auto"/>
      </w:divBdr>
      <w:divsChild>
        <w:div w:id="588345737">
          <w:marLeft w:val="0"/>
          <w:marRight w:val="0"/>
          <w:marTop w:val="0"/>
          <w:marBottom w:val="0"/>
          <w:divBdr>
            <w:top w:val="none" w:sz="0" w:space="0" w:color="auto"/>
            <w:left w:val="none" w:sz="0" w:space="0" w:color="auto"/>
            <w:bottom w:val="none" w:sz="0" w:space="0" w:color="auto"/>
            <w:right w:val="none" w:sz="0" w:space="0" w:color="auto"/>
          </w:divBdr>
          <w:divsChild>
            <w:div w:id="588345814">
              <w:marLeft w:val="0"/>
              <w:marRight w:val="0"/>
              <w:marTop w:val="0"/>
              <w:marBottom w:val="0"/>
              <w:divBdr>
                <w:top w:val="none" w:sz="0" w:space="0" w:color="auto"/>
                <w:left w:val="none" w:sz="0" w:space="0" w:color="auto"/>
                <w:bottom w:val="none" w:sz="0" w:space="0" w:color="auto"/>
                <w:right w:val="none" w:sz="0" w:space="0" w:color="auto"/>
              </w:divBdr>
              <w:divsChild>
                <w:div w:id="588345723">
                  <w:marLeft w:val="0"/>
                  <w:marRight w:val="0"/>
                  <w:marTop w:val="0"/>
                  <w:marBottom w:val="0"/>
                  <w:divBdr>
                    <w:top w:val="none" w:sz="0" w:space="0" w:color="auto"/>
                    <w:left w:val="none" w:sz="0" w:space="0" w:color="auto"/>
                    <w:bottom w:val="none" w:sz="0" w:space="0" w:color="auto"/>
                    <w:right w:val="none" w:sz="0" w:space="0" w:color="auto"/>
                  </w:divBdr>
                  <w:divsChild>
                    <w:div w:id="588345766">
                      <w:marLeft w:val="0"/>
                      <w:marRight w:val="0"/>
                      <w:marTop w:val="0"/>
                      <w:marBottom w:val="0"/>
                      <w:divBdr>
                        <w:top w:val="none" w:sz="0" w:space="0" w:color="auto"/>
                        <w:left w:val="none" w:sz="0" w:space="0" w:color="auto"/>
                        <w:bottom w:val="none" w:sz="0" w:space="0" w:color="auto"/>
                        <w:right w:val="none" w:sz="0" w:space="0" w:color="auto"/>
                      </w:divBdr>
                      <w:divsChild>
                        <w:div w:id="588345821">
                          <w:marLeft w:val="0"/>
                          <w:marRight w:val="0"/>
                          <w:marTop w:val="0"/>
                          <w:marBottom w:val="0"/>
                          <w:divBdr>
                            <w:top w:val="none" w:sz="0" w:space="0" w:color="auto"/>
                            <w:left w:val="none" w:sz="0" w:space="0" w:color="auto"/>
                            <w:bottom w:val="none" w:sz="0" w:space="0" w:color="auto"/>
                            <w:right w:val="none" w:sz="0" w:space="0" w:color="auto"/>
                          </w:divBdr>
                          <w:divsChild>
                            <w:div w:id="5883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45799">
      <w:marLeft w:val="0"/>
      <w:marRight w:val="0"/>
      <w:marTop w:val="0"/>
      <w:marBottom w:val="0"/>
      <w:divBdr>
        <w:top w:val="none" w:sz="0" w:space="0" w:color="auto"/>
        <w:left w:val="none" w:sz="0" w:space="0" w:color="auto"/>
        <w:bottom w:val="none" w:sz="0" w:space="0" w:color="auto"/>
        <w:right w:val="none" w:sz="0" w:space="0" w:color="auto"/>
      </w:divBdr>
      <w:divsChild>
        <w:div w:id="588345741">
          <w:marLeft w:val="533"/>
          <w:marRight w:val="0"/>
          <w:marTop w:val="100"/>
          <w:marBottom w:val="0"/>
          <w:divBdr>
            <w:top w:val="none" w:sz="0" w:space="0" w:color="auto"/>
            <w:left w:val="none" w:sz="0" w:space="0" w:color="auto"/>
            <w:bottom w:val="none" w:sz="0" w:space="0" w:color="auto"/>
            <w:right w:val="none" w:sz="0" w:space="0" w:color="auto"/>
          </w:divBdr>
        </w:div>
        <w:div w:id="588345759">
          <w:marLeft w:val="533"/>
          <w:marRight w:val="0"/>
          <w:marTop w:val="100"/>
          <w:marBottom w:val="0"/>
          <w:divBdr>
            <w:top w:val="none" w:sz="0" w:space="0" w:color="auto"/>
            <w:left w:val="none" w:sz="0" w:space="0" w:color="auto"/>
            <w:bottom w:val="none" w:sz="0" w:space="0" w:color="auto"/>
            <w:right w:val="none" w:sz="0" w:space="0" w:color="auto"/>
          </w:divBdr>
        </w:div>
        <w:div w:id="588345775">
          <w:marLeft w:val="533"/>
          <w:marRight w:val="0"/>
          <w:marTop w:val="100"/>
          <w:marBottom w:val="0"/>
          <w:divBdr>
            <w:top w:val="none" w:sz="0" w:space="0" w:color="auto"/>
            <w:left w:val="none" w:sz="0" w:space="0" w:color="auto"/>
            <w:bottom w:val="none" w:sz="0" w:space="0" w:color="auto"/>
            <w:right w:val="none" w:sz="0" w:space="0" w:color="auto"/>
          </w:divBdr>
        </w:div>
      </w:divsChild>
    </w:div>
    <w:div w:id="588345802">
      <w:marLeft w:val="0"/>
      <w:marRight w:val="0"/>
      <w:marTop w:val="0"/>
      <w:marBottom w:val="0"/>
      <w:divBdr>
        <w:top w:val="none" w:sz="0" w:space="0" w:color="auto"/>
        <w:left w:val="none" w:sz="0" w:space="0" w:color="auto"/>
        <w:bottom w:val="none" w:sz="0" w:space="0" w:color="auto"/>
        <w:right w:val="none" w:sz="0" w:space="0" w:color="auto"/>
      </w:divBdr>
    </w:div>
    <w:div w:id="588345804">
      <w:marLeft w:val="0"/>
      <w:marRight w:val="0"/>
      <w:marTop w:val="0"/>
      <w:marBottom w:val="0"/>
      <w:divBdr>
        <w:top w:val="none" w:sz="0" w:space="0" w:color="auto"/>
        <w:left w:val="none" w:sz="0" w:space="0" w:color="auto"/>
        <w:bottom w:val="none" w:sz="0" w:space="0" w:color="auto"/>
        <w:right w:val="none" w:sz="0" w:space="0" w:color="auto"/>
      </w:divBdr>
    </w:div>
    <w:div w:id="588345810">
      <w:marLeft w:val="0"/>
      <w:marRight w:val="0"/>
      <w:marTop w:val="0"/>
      <w:marBottom w:val="0"/>
      <w:divBdr>
        <w:top w:val="none" w:sz="0" w:space="0" w:color="auto"/>
        <w:left w:val="none" w:sz="0" w:space="0" w:color="auto"/>
        <w:bottom w:val="none" w:sz="0" w:space="0" w:color="auto"/>
        <w:right w:val="none" w:sz="0" w:space="0" w:color="auto"/>
      </w:divBdr>
    </w:div>
    <w:div w:id="588345813">
      <w:marLeft w:val="0"/>
      <w:marRight w:val="0"/>
      <w:marTop w:val="0"/>
      <w:marBottom w:val="0"/>
      <w:divBdr>
        <w:top w:val="none" w:sz="0" w:space="0" w:color="auto"/>
        <w:left w:val="none" w:sz="0" w:space="0" w:color="auto"/>
        <w:bottom w:val="none" w:sz="0" w:space="0" w:color="auto"/>
        <w:right w:val="none" w:sz="0" w:space="0" w:color="auto"/>
      </w:divBdr>
    </w:div>
    <w:div w:id="588345815">
      <w:marLeft w:val="0"/>
      <w:marRight w:val="0"/>
      <w:marTop w:val="0"/>
      <w:marBottom w:val="0"/>
      <w:divBdr>
        <w:top w:val="none" w:sz="0" w:space="0" w:color="auto"/>
        <w:left w:val="none" w:sz="0" w:space="0" w:color="auto"/>
        <w:bottom w:val="none" w:sz="0" w:space="0" w:color="auto"/>
        <w:right w:val="none" w:sz="0" w:space="0" w:color="auto"/>
      </w:divBdr>
    </w:div>
    <w:div w:id="588345819">
      <w:marLeft w:val="0"/>
      <w:marRight w:val="0"/>
      <w:marTop w:val="0"/>
      <w:marBottom w:val="0"/>
      <w:divBdr>
        <w:top w:val="none" w:sz="0" w:space="0" w:color="auto"/>
        <w:left w:val="none" w:sz="0" w:space="0" w:color="auto"/>
        <w:bottom w:val="none" w:sz="0" w:space="0" w:color="auto"/>
        <w:right w:val="none" w:sz="0" w:space="0" w:color="auto"/>
      </w:divBdr>
    </w:div>
    <w:div w:id="588345823">
      <w:marLeft w:val="0"/>
      <w:marRight w:val="0"/>
      <w:marTop w:val="0"/>
      <w:marBottom w:val="0"/>
      <w:divBdr>
        <w:top w:val="none" w:sz="0" w:space="0" w:color="auto"/>
        <w:left w:val="none" w:sz="0" w:space="0" w:color="auto"/>
        <w:bottom w:val="none" w:sz="0" w:space="0" w:color="auto"/>
        <w:right w:val="none" w:sz="0" w:space="0" w:color="auto"/>
      </w:divBdr>
    </w:div>
    <w:div w:id="589313089">
      <w:bodyDiv w:val="1"/>
      <w:marLeft w:val="0"/>
      <w:marRight w:val="0"/>
      <w:marTop w:val="0"/>
      <w:marBottom w:val="0"/>
      <w:divBdr>
        <w:top w:val="none" w:sz="0" w:space="0" w:color="auto"/>
        <w:left w:val="none" w:sz="0" w:space="0" w:color="auto"/>
        <w:bottom w:val="none" w:sz="0" w:space="0" w:color="auto"/>
        <w:right w:val="none" w:sz="0" w:space="0" w:color="auto"/>
      </w:divBdr>
    </w:div>
    <w:div w:id="648675471">
      <w:bodyDiv w:val="1"/>
      <w:marLeft w:val="0"/>
      <w:marRight w:val="0"/>
      <w:marTop w:val="0"/>
      <w:marBottom w:val="0"/>
      <w:divBdr>
        <w:top w:val="none" w:sz="0" w:space="0" w:color="auto"/>
        <w:left w:val="none" w:sz="0" w:space="0" w:color="auto"/>
        <w:bottom w:val="none" w:sz="0" w:space="0" w:color="auto"/>
        <w:right w:val="none" w:sz="0" w:space="0" w:color="auto"/>
      </w:divBdr>
    </w:div>
    <w:div w:id="833033323">
      <w:bodyDiv w:val="1"/>
      <w:marLeft w:val="0"/>
      <w:marRight w:val="0"/>
      <w:marTop w:val="0"/>
      <w:marBottom w:val="0"/>
      <w:divBdr>
        <w:top w:val="none" w:sz="0" w:space="0" w:color="auto"/>
        <w:left w:val="none" w:sz="0" w:space="0" w:color="auto"/>
        <w:bottom w:val="none" w:sz="0" w:space="0" w:color="auto"/>
        <w:right w:val="none" w:sz="0" w:space="0" w:color="auto"/>
      </w:divBdr>
    </w:div>
    <w:div w:id="1057630823">
      <w:bodyDiv w:val="1"/>
      <w:marLeft w:val="0"/>
      <w:marRight w:val="0"/>
      <w:marTop w:val="0"/>
      <w:marBottom w:val="0"/>
      <w:divBdr>
        <w:top w:val="none" w:sz="0" w:space="0" w:color="auto"/>
        <w:left w:val="none" w:sz="0" w:space="0" w:color="auto"/>
        <w:bottom w:val="none" w:sz="0" w:space="0" w:color="auto"/>
        <w:right w:val="none" w:sz="0" w:space="0" w:color="auto"/>
      </w:divBdr>
    </w:div>
    <w:div w:id="1070889989">
      <w:bodyDiv w:val="1"/>
      <w:marLeft w:val="0"/>
      <w:marRight w:val="0"/>
      <w:marTop w:val="0"/>
      <w:marBottom w:val="0"/>
      <w:divBdr>
        <w:top w:val="none" w:sz="0" w:space="0" w:color="auto"/>
        <w:left w:val="none" w:sz="0" w:space="0" w:color="auto"/>
        <w:bottom w:val="none" w:sz="0" w:space="0" w:color="auto"/>
        <w:right w:val="none" w:sz="0" w:space="0" w:color="auto"/>
      </w:divBdr>
    </w:div>
    <w:div w:id="1159034057">
      <w:bodyDiv w:val="1"/>
      <w:marLeft w:val="0"/>
      <w:marRight w:val="0"/>
      <w:marTop w:val="0"/>
      <w:marBottom w:val="0"/>
      <w:divBdr>
        <w:top w:val="none" w:sz="0" w:space="0" w:color="auto"/>
        <w:left w:val="none" w:sz="0" w:space="0" w:color="auto"/>
        <w:bottom w:val="none" w:sz="0" w:space="0" w:color="auto"/>
        <w:right w:val="none" w:sz="0" w:space="0" w:color="auto"/>
      </w:divBdr>
    </w:div>
    <w:div w:id="1281062974">
      <w:bodyDiv w:val="1"/>
      <w:marLeft w:val="0"/>
      <w:marRight w:val="0"/>
      <w:marTop w:val="0"/>
      <w:marBottom w:val="0"/>
      <w:divBdr>
        <w:top w:val="none" w:sz="0" w:space="0" w:color="auto"/>
        <w:left w:val="none" w:sz="0" w:space="0" w:color="auto"/>
        <w:bottom w:val="none" w:sz="0" w:space="0" w:color="auto"/>
        <w:right w:val="none" w:sz="0" w:space="0" w:color="auto"/>
      </w:divBdr>
    </w:div>
    <w:div w:id="1343161484">
      <w:bodyDiv w:val="1"/>
      <w:marLeft w:val="0"/>
      <w:marRight w:val="0"/>
      <w:marTop w:val="0"/>
      <w:marBottom w:val="0"/>
      <w:divBdr>
        <w:top w:val="none" w:sz="0" w:space="0" w:color="auto"/>
        <w:left w:val="none" w:sz="0" w:space="0" w:color="auto"/>
        <w:bottom w:val="none" w:sz="0" w:space="0" w:color="auto"/>
        <w:right w:val="none" w:sz="0" w:space="0" w:color="auto"/>
      </w:divBdr>
    </w:div>
    <w:div w:id="1524780951">
      <w:bodyDiv w:val="1"/>
      <w:marLeft w:val="0"/>
      <w:marRight w:val="0"/>
      <w:marTop w:val="0"/>
      <w:marBottom w:val="0"/>
      <w:divBdr>
        <w:top w:val="none" w:sz="0" w:space="0" w:color="auto"/>
        <w:left w:val="none" w:sz="0" w:space="0" w:color="auto"/>
        <w:bottom w:val="none" w:sz="0" w:space="0" w:color="auto"/>
        <w:right w:val="none" w:sz="0" w:space="0" w:color="auto"/>
      </w:divBdr>
    </w:div>
    <w:div w:id="1625574543">
      <w:bodyDiv w:val="1"/>
      <w:marLeft w:val="0"/>
      <w:marRight w:val="0"/>
      <w:marTop w:val="0"/>
      <w:marBottom w:val="0"/>
      <w:divBdr>
        <w:top w:val="none" w:sz="0" w:space="0" w:color="auto"/>
        <w:left w:val="none" w:sz="0" w:space="0" w:color="auto"/>
        <w:bottom w:val="none" w:sz="0" w:space="0" w:color="auto"/>
        <w:right w:val="none" w:sz="0" w:space="0" w:color="auto"/>
      </w:divBdr>
    </w:div>
    <w:div w:id="1789156551">
      <w:bodyDiv w:val="1"/>
      <w:marLeft w:val="0"/>
      <w:marRight w:val="0"/>
      <w:marTop w:val="0"/>
      <w:marBottom w:val="0"/>
      <w:divBdr>
        <w:top w:val="none" w:sz="0" w:space="0" w:color="auto"/>
        <w:left w:val="none" w:sz="0" w:space="0" w:color="auto"/>
        <w:bottom w:val="none" w:sz="0" w:space="0" w:color="auto"/>
        <w:right w:val="none" w:sz="0" w:space="0" w:color="auto"/>
      </w:divBdr>
    </w:div>
    <w:div w:id="1866940093">
      <w:bodyDiv w:val="1"/>
      <w:marLeft w:val="0"/>
      <w:marRight w:val="0"/>
      <w:marTop w:val="0"/>
      <w:marBottom w:val="0"/>
      <w:divBdr>
        <w:top w:val="none" w:sz="0" w:space="0" w:color="auto"/>
        <w:left w:val="none" w:sz="0" w:space="0" w:color="auto"/>
        <w:bottom w:val="none" w:sz="0" w:space="0" w:color="auto"/>
        <w:right w:val="none" w:sz="0" w:space="0" w:color="auto"/>
      </w:divBdr>
    </w:div>
    <w:div w:id="1950622045">
      <w:bodyDiv w:val="1"/>
      <w:marLeft w:val="0"/>
      <w:marRight w:val="0"/>
      <w:marTop w:val="0"/>
      <w:marBottom w:val="0"/>
      <w:divBdr>
        <w:top w:val="none" w:sz="0" w:space="0" w:color="auto"/>
        <w:left w:val="none" w:sz="0" w:space="0" w:color="auto"/>
        <w:bottom w:val="none" w:sz="0" w:space="0" w:color="auto"/>
        <w:right w:val="none" w:sz="0" w:space="0" w:color="auto"/>
      </w:divBdr>
    </w:div>
    <w:div w:id="2099674818">
      <w:bodyDiv w:val="1"/>
      <w:marLeft w:val="0"/>
      <w:marRight w:val="0"/>
      <w:marTop w:val="0"/>
      <w:marBottom w:val="0"/>
      <w:divBdr>
        <w:top w:val="none" w:sz="0" w:space="0" w:color="auto"/>
        <w:left w:val="none" w:sz="0" w:space="0" w:color="auto"/>
        <w:bottom w:val="none" w:sz="0" w:space="0" w:color="auto"/>
        <w:right w:val="none" w:sz="0" w:space="0" w:color="auto"/>
      </w:divBdr>
    </w:div>
    <w:div w:id="2107800580">
      <w:bodyDiv w:val="1"/>
      <w:marLeft w:val="0"/>
      <w:marRight w:val="0"/>
      <w:marTop w:val="0"/>
      <w:marBottom w:val="0"/>
      <w:divBdr>
        <w:top w:val="none" w:sz="0" w:space="0" w:color="auto"/>
        <w:left w:val="none" w:sz="0" w:space="0" w:color="auto"/>
        <w:bottom w:val="none" w:sz="0" w:space="0" w:color="auto"/>
        <w:right w:val="none" w:sz="0" w:space="0" w:color="auto"/>
      </w:divBdr>
    </w:div>
    <w:div w:id="211019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ithub.com/ArrowElectronicsESC/Safar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bland\Application%20Data\Microsoft\Templates\Template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27628e61-09a0-4e14-a4ea-ad65cc74d12f">AF5NPJJPRX4V-438175561-975</_dlc_DocId>
    <_dlc_DocIdUrl xmlns="27628e61-09a0-4e14-a4ea-ad65cc74d12f">
      <Url>https://arrowelectronics.sharepoint.com/sites/ArrowEngineering/_layouts/15/DocIdRedir.aspx?ID=AF5NPJJPRX4V-438175561-975</Url>
      <Description>AF5NPJJPRX4V-438175561-975</Description>
    </_dlc_DocIdUrl>
    <SharedWithUsers xmlns="27628e61-09a0-4e14-a4ea-ad65cc74d12f">
      <UserInfo>
        <DisplayName>PETER BELLEAU</DisplayName>
        <AccountId>170</AccountId>
        <AccountType/>
      </UserInfo>
    </SharedWithUsers>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F45150FB9AA149B21776183BFFE520" ma:contentTypeVersion="3" ma:contentTypeDescription="Create a new document." ma:contentTypeScope="" ma:versionID="ce0cebe1b54af97fbc9e10039142e1a2">
  <xsd:schema xmlns:xsd="http://www.w3.org/2001/XMLSchema" xmlns:xs="http://www.w3.org/2001/XMLSchema" xmlns:p="http://schemas.microsoft.com/office/2006/metadata/properties" xmlns:ns1="http://schemas.microsoft.com/sharepoint/v3" xmlns:ns2="27628e61-09a0-4e14-a4ea-ad65cc74d12f" targetNamespace="http://schemas.microsoft.com/office/2006/metadata/properties" ma:root="true" ma:fieldsID="e5ffe4a80aaefff4c95384405227fc66" ns1:_="" ns2:_="">
    <xsd:import namespace="http://schemas.microsoft.com/sharepoint/v3"/>
    <xsd:import namespace="27628e61-09a0-4e14-a4ea-ad65cc74d12f"/>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628e61-09a0-4e14-a4ea-ad65cc74d12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9AE0A-3F0D-4B41-AFE3-07E4860DDA77}">
  <ds:schemaRefs>
    <ds:schemaRef ds:uri="http://schemas.microsoft.com/office/2006/metadata/properties"/>
    <ds:schemaRef ds:uri="http://schemas.microsoft.com/office/infopath/2007/PartnerControls"/>
    <ds:schemaRef ds:uri="http://schemas.microsoft.com/sharepoint/v3"/>
    <ds:schemaRef ds:uri="27628e61-09a0-4e14-a4ea-ad65cc74d12f"/>
  </ds:schemaRefs>
</ds:datastoreItem>
</file>

<file path=customXml/itemProps2.xml><?xml version="1.0" encoding="utf-8"?>
<ds:datastoreItem xmlns:ds="http://schemas.openxmlformats.org/officeDocument/2006/customXml" ds:itemID="{978DA99C-64CC-4639-B5B1-ACCD1EA86CB2}">
  <ds:schemaRefs>
    <ds:schemaRef ds:uri="http://schemas.microsoft.com/sharepoint/events"/>
  </ds:schemaRefs>
</ds:datastoreItem>
</file>

<file path=customXml/itemProps3.xml><?xml version="1.0" encoding="utf-8"?>
<ds:datastoreItem xmlns:ds="http://schemas.openxmlformats.org/officeDocument/2006/customXml" ds:itemID="{28E956AC-9D32-4EFC-AA90-6E804156C3C1}">
  <ds:schemaRefs>
    <ds:schemaRef ds:uri="http://schemas.microsoft.com/sharepoint/v3/contenttype/forms"/>
  </ds:schemaRefs>
</ds:datastoreItem>
</file>

<file path=customXml/itemProps4.xml><?xml version="1.0" encoding="utf-8"?>
<ds:datastoreItem xmlns:ds="http://schemas.openxmlformats.org/officeDocument/2006/customXml" ds:itemID="{90B18DFB-3994-479E-8925-045942CBA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628e61-09a0-4e14-a4ea-ad65cc74d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79A9DC-BFE3-46BE-B560-446F1548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Template2006.dot</Template>
  <TotalTime>33</TotalTime>
  <Pages>15</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SF2+ Development Kit Workshop Installation Instructions</vt:lpstr>
    </vt:vector>
  </TitlesOfParts>
  <Company>Arrow Electronics, Inc.</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 Development Kit Workshop Installation Instructions</dc:title>
  <dc:subject>Nios II SDK Tutorial</dc:subject>
  <dc:creator>Arrow Electronics</dc:creator>
  <cp:lastModifiedBy>Cory Mast</cp:lastModifiedBy>
  <cp:revision>4</cp:revision>
  <cp:lastPrinted>2017-06-06T18:56:00Z</cp:lastPrinted>
  <dcterms:created xsi:type="dcterms:W3CDTF">2019-01-23T22:09:00Z</dcterms:created>
  <dcterms:modified xsi:type="dcterms:W3CDTF">2019-01-23T22:41:00Z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0x01010033F45150FB9AA149B21776183BFFE520</vt:lpwstr>
  </property>
  <property fmtid="{D5CDD505-2E9C-101B-9397-08002B2CF9AE}" pid="3" name="_dlc_DocIdItemGuid">
    <vt:lpwstr>42c0297b-80cd-4644-b70a-b2333c98e1ce</vt:lpwstr>
  </property>
</Properties>
</file>